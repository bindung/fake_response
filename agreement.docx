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E5D4A" w14:textId="77777777" w:rsidR="00935B1F" w:rsidRPr="00C07E22" w:rsidRDefault="00935B1F" w:rsidP="00935B1F">
      <w:pPr>
        <w:spacing w:line="280" w:lineRule="atLeast"/>
        <w:jc w:val="center"/>
        <w:rPr>
          <w:rFonts w:ascii="MS Gothic" w:hAnsi="MS Gothic"/>
          <w:w w:val="200"/>
        </w:rPr>
      </w:pPr>
      <w:r w:rsidRPr="00C07E22">
        <w:rPr>
          <w:rFonts w:ascii="MS Gothic" w:hAnsi="MS Gothic" w:hint="eastAsia"/>
          <w:w w:val="200"/>
        </w:rPr>
        <w:t>業務委託契約書</w:t>
      </w:r>
    </w:p>
    <w:p w14:paraId="530DBE71" w14:textId="77777777" w:rsidR="00935B1F" w:rsidRPr="00C07E22" w:rsidRDefault="00935B1F" w:rsidP="00935B1F">
      <w:pPr>
        <w:spacing w:line="280" w:lineRule="atLeast"/>
        <w:rPr>
          <w:rFonts w:ascii="MS Gothic" w:hAnsi="MS Gothic"/>
        </w:rPr>
      </w:pPr>
    </w:p>
    <w:p w14:paraId="514FD7BB" w14:textId="77777777" w:rsidR="00935B1F" w:rsidRPr="00C07E22" w:rsidRDefault="00935B1F" w:rsidP="00682B20">
      <w:pPr>
        <w:spacing w:line="280" w:lineRule="atLeast"/>
        <w:ind w:firstLineChars="100" w:firstLine="210"/>
        <w:rPr>
          <w:rFonts w:ascii="MS Gothic" w:hAnsi="MS Gothic"/>
        </w:rPr>
      </w:pPr>
      <w:r w:rsidRPr="00C07E22">
        <w:rPr>
          <w:rFonts w:ascii="MS Gothic" w:hAnsi="MS Gothic" w:hint="eastAsia"/>
        </w:rPr>
        <w:t>東京地下鉄株式会社（以下「甲」という。）と</w:t>
      </w:r>
      <w:r w:rsidR="00250CD7" w:rsidRPr="00C07E22">
        <w:rPr>
          <w:rFonts w:ascii="MS Gothic" w:hAnsi="MS Gothic" w:hint="eastAsia"/>
        </w:rPr>
        <w:t>Ａｌｌｇａｎｉｚｅ　Ｊａｐａｎ</w:t>
      </w:r>
      <w:r w:rsidRPr="00C07E22">
        <w:rPr>
          <w:rFonts w:ascii="MS Gothic" w:hAnsi="MS Gothic" w:hint="eastAsia"/>
        </w:rPr>
        <w:t>株式会社（以下「乙」という。）とは、</w:t>
      </w:r>
      <w:r w:rsidR="00250CD7" w:rsidRPr="00C07E22">
        <w:rPr>
          <w:rFonts w:ascii="MS Gothic" w:hAnsi="MS Gothic" w:hint="eastAsia"/>
        </w:rPr>
        <w:t>「</w:t>
      </w:r>
      <w:r w:rsidR="00250CD7" w:rsidRPr="00C07E22">
        <w:rPr>
          <w:rFonts w:ascii="MS Gothic" w:hAnsi="MS Gothic" w:hint="eastAsia"/>
        </w:rPr>
        <w:t>Alli LLM App Market</w:t>
      </w:r>
      <w:r w:rsidR="00250CD7" w:rsidRPr="00C07E22">
        <w:rPr>
          <w:rFonts w:ascii="MS Gothic" w:hAnsi="MS Gothic" w:hint="eastAsia"/>
        </w:rPr>
        <w:t>」の初期環境製作</w:t>
      </w:r>
      <w:r w:rsidRPr="00C07E22">
        <w:rPr>
          <w:rFonts w:ascii="MS Gothic" w:hAnsi="MS Gothic" w:hint="eastAsia"/>
        </w:rPr>
        <w:t>に係る業務（以下「委託業務」という。）について、次のとおり委託契約を締結する。</w:t>
      </w:r>
    </w:p>
    <w:p w14:paraId="7F14033C" w14:textId="77777777" w:rsidR="00BB08A7" w:rsidRPr="00C07E22" w:rsidRDefault="00BB08A7"/>
    <w:p w14:paraId="3DCD20FD" w14:textId="77777777" w:rsidR="00935B1F" w:rsidRPr="00C07E22" w:rsidRDefault="00935B1F" w:rsidP="00682B20">
      <w:pPr>
        <w:spacing w:line="280" w:lineRule="atLeast"/>
        <w:ind w:firstLineChars="100" w:firstLine="210"/>
      </w:pPr>
      <w:r w:rsidRPr="00C07E22">
        <w:rPr>
          <w:rFonts w:hint="eastAsia"/>
        </w:rPr>
        <w:t>（総則）</w:t>
      </w:r>
    </w:p>
    <w:p w14:paraId="01775E0F" w14:textId="77777777" w:rsidR="00935B1F" w:rsidRPr="00C07E22" w:rsidRDefault="00935B1F" w:rsidP="00866418">
      <w:pPr>
        <w:spacing w:line="280" w:lineRule="atLeast"/>
        <w:ind w:left="210" w:hangingChars="100" w:hanging="210"/>
      </w:pPr>
      <w:r w:rsidRPr="00C07E22">
        <w:rPr>
          <w:rFonts w:hint="eastAsia"/>
        </w:rPr>
        <w:t>第１条　甲は、次条に定める委託業務を乙に委託し、乙は、これを受託する。</w:t>
      </w:r>
      <w:ins w:id="0" w:author="Yoshiki Ikegami" w:date="2024-05-22T23:28:00Z">
        <w:r w:rsidR="00866418">
          <w:rPr>
            <w:rFonts w:hint="eastAsia"/>
          </w:rPr>
          <w:t>本契約は、</w:t>
        </w:r>
        <w:del w:id="1" w:author="白石達也" w:date="2024-05-24T17:25:00Z">
          <w:r w:rsidR="00866418" w:rsidDel="00AD3E08">
            <w:rPr>
              <w:rFonts w:hint="eastAsia"/>
            </w:rPr>
            <w:delText>準委任</w:delText>
          </w:r>
        </w:del>
      </w:ins>
      <w:ins w:id="2" w:author="白石達也" w:date="2024-05-24T17:25:00Z">
        <w:r w:rsidR="00AD3E08">
          <w:rPr>
            <w:rFonts w:hint="eastAsia"/>
          </w:rPr>
          <w:t>請負</w:t>
        </w:r>
      </w:ins>
      <w:ins w:id="3" w:author="Yoshiki Ikegami" w:date="2024-05-22T23:28:00Z">
        <w:r w:rsidR="00866418">
          <w:rPr>
            <w:rFonts w:hint="eastAsia"/>
          </w:rPr>
          <w:t>契約とする。</w:t>
        </w:r>
      </w:ins>
    </w:p>
    <w:p w14:paraId="5B601840" w14:textId="77777777" w:rsidR="00935B1F" w:rsidRPr="00C07E22" w:rsidRDefault="00935B1F" w:rsidP="00682B20">
      <w:pPr>
        <w:ind w:left="210" w:hangingChars="100" w:hanging="210"/>
      </w:pPr>
      <w:r w:rsidRPr="00C07E22">
        <w:rPr>
          <w:rFonts w:hint="eastAsia"/>
        </w:rPr>
        <w:t>２　甲及び乙は、本契約及び</w:t>
      </w:r>
      <w:r w:rsidR="00CF7943" w:rsidRPr="00C07E22">
        <w:rPr>
          <w:rFonts w:hint="eastAsia"/>
        </w:rPr>
        <w:t>別添</w:t>
      </w:r>
      <w:r w:rsidRPr="00C07E22">
        <w:rPr>
          <w:rFonts w:hint="eastAsia"/>
        </w:rPr>
        <w:t>仕様書</w:t>
      </w:r>
      <w:r w:rsidR="00C22651" w:rsidRPr="00C07E22">
        <w:rPr>
          <w:rFonts w:hint="eastAsia"/>
        </w:rPr>
        <w:t>（以下「仕様書」という。）</w:t>
      </w:r>
      <w:r w:rsidRPr="00C07E22">
        <w:rPr>
          <w:rFonts w:hint="eastAsia"/>
        </w:rPr>
        <w:t>に従い、法令を遵守し、信義に従って誠実に契約を履行しなければならない。</w:t>
      </w:r>
    </w:p>
    <w:p w14:paraId="108F2EF0" w14:textId="77777777" w:rsidR="0048433E" w:rsidRPr="00C07E22" w:rsidRDefault="00017F21" w:rsidP="00682B20">
      <w:pPr>
        <w:ind w:left="210" w:hangingChars="100" w:hanging="210"/>
        <w:rPr>
          <w:rFonts w:ascii="MS Gothic" w:hAnsi="MS Gothic"/>
        </w:rPr>
      </w:pPr>
      <w:r w:rsidRPr="00C07E22">
        <w:rPr>
          <w:rFonts w:hint="eastAsia"/>
        </w:rPr>
        <w:t>３</w:t>
      </w:r>
      <w:r w:rsidR="0048433E" w:rsidRPr="00C07E22">
        <w:rPr>
          <w:rFonts w:hint="eastAsia"/>
        </w:rPr>
        <w:t xml:space="preserve">　本契約に定める請求、通知、報告、申出、承諾及び解除は、書面</w:t>
      </w:r>
      <w:r w:rsidR="000704C0" w:rsidRPr="00C07E22">
        <w:rPr>
          <w:rFonts w:hint="eastAsia"/>
        </w:rPr>
        <w:t>又は当該書面を電磁的記録に変換したもの（以下「書面又は電磁的記録」という。）</w:t>
      </w:r>
      <w:r w:rsidR="0048433E" w:rsidRPr="00C07E22">
        <w:rPr>
          <w:rFonts w:hint="eastAsia"/>
        </w:rPr>
        <w:t>により</w:t>
      </w:r>
      <w:r w:rsidR="00F24B6D" w:rsidRPr="00C07E22">
        <w:rPr>
          <w:rFonts w:ascii="MS Gothic" w:hAnsi="MS Gothic" w:hint="eastAsia"/>
        </w:rPr>
        <w:t>行わなければならない。</w:t>
      </w:r>
    </w:p>
    <w:p w14:paraId="60086A67" w14:textId="77777777" w:rsidR="00CE12CD" w:rsidRPr="00C07E22" w:rsidRDefault="00017F21" w:rsidP="00CE12CD">
      <w:pPr>
        <w:spacing w:line="280" w:lineRule="atLeast"/>
        <w:rPr>
          <w:rFonts w:ascii="MS Gothic" w:hAnsi="MS Gothic"/>
        </w:rPr>
      </w:pPr>
      <w:r w:rsidRPr="00C07E22">
        <w:rPr>
          <w:rFonts w:ascii="MS Gothic" w:hAnsi="MS Gothic" w:hint="eastAsia"/>
        </w:rPr>
        <w:t>４</w:t>
      </w:r>
      <w:r w:rsidR="00CE12CD" w:rsidRPr="00C07E22">
        <w:rPr>
          <w:rFonts w:ascii="MS Gothic" w:hAnsi="MS Gothic" w:hint="eastAsia"/>
        </w:rPr>
        <w:t xml:space="preserve">　本契約は日本国の法令に準拠するものとする。</w:t>
      </w:r>
    </w:p>
    <w:p w14:paraId="3DE6DA9E" w14:textId="77777777" w:rsidR="00935B1F" w:rsidRPr="00C07E22" w:rsidRDefault="00017F21" w:rsidP="00682B20">
      <w:pPr>
        <w:ind w:left="210" w:hangingChars="100" w:hanging="210"/>
      </w:pPr>
      <w:r w:rsidRPr="00C07E22">
        <w:rPr>
          <w:rFonts w:hint="eastAsia"/>
        </w:rPr>
        <w:t>５</w:t>
      </w:r>
      <w:r w:rsidR="00935B1F" w:rsidRPr="00C07E22">
        <w:rPr>
          <w:rFonts w:hint="eastAsia"/>
        </w:rPr>
        <w:t xml:space="preserve">　本契約に係る訴訟については、東京地方裁判所又は東京簡易裁判所をもって第一審の専属的合意管轄裁判所とする。</w:t>
      </w:r>
    </w:p>
    <w:p w14:paraId="5C5DBA23" w14:textId="77777777" w:rsidR="00434009" w:rsidRDefault="00434009" w:rsidP="00B14918">
      <w:pPr>
        <w:spacing w:line="280" w:lineRule="atLeast"/>
        <w:ind w:left="210" w:hangingChars="100" w:hanging="210"/>
        <w:rPr>
          <w:ins w:id="4" w:author="Yoshiki Ikegami" w:date="2024-05-22T23:34:00Z"/>
          <w:rFonts w:ascii="MS Gothic" w:hAnsi="MS Gothic"/>
        </w:rPr>
      </w:pPr>
      <w:r w:rsidRPr="00C07E22">
        <w:rPr>
          <w:rFonts w:hint="eastAsia"/>
        </w:rPr>
        <w:t>６　第４項及び第５項の規定</w:t>
      </w:r>
      <w:r w:rsidRPr="00C07E22">
        <w:rPr>
          <w:rFonts w:ascii="MS Gothic" w:hAnsi="MS Gothic" w:hint="eastAsia"/>
        </w:rPr>
        <w:t>は、委託業務が完了した後においても効力を有するものとする。</w:t>
      </w:r>
    </w:p>
    <w:p w14:paraId="12BAA948" w14:textId="77777777" w:rsidR="00866418" w:rsidRPr="00C07E22" w:rsidRDefault="00866418" w:rsidP="00B14918">
      <w:pPr>
        <w:spacing w:line="280" w:lineRule="atLeast"/>
        <w:ind w:left="210" w:hangingChars="100" w:hanging="210"/>
        <w:rPr>
          <w:rFonts w:ascii="MS Gothic" w:hAnsi="MS Gothic"/>
        </w:rPr>
      </w:pPr>
      <w:ins w:id="5" w:author="Yoshiki Ikegami" w:date="2024-05-22T23:34:00Z">
        <w:r>
          <w:rPr>
            <w:rFonts w:ascii="MS Gothic" w:hAnsi="MS Gothic" w:hint="eastAsia"/>
          </w:rPr>
          <w:t xml:space="preserve">７　</w:t>
        </w:r>
        <w:del w:id="6" w:author="TM新技術推進" w:date="2024-05-27T09:40:00Z">
          <w:r w:rsidDel="00A92A60">
            <w:rPr>
              <w:rFonts w:ascii="MS Gothic" w:hAnsi="MS Gothic" w:hint="eastAsia"/>
            </w:rPr>
            <w:delText>委託業務の完了前後を問わず、</w:delText>
          </w:r>
        </w:del>
        <w:r>
          <w:rPr>
            <w:rFonts w:ascii="MS Gothic" w:hAnsi="MS Gothic" w:hint="eastAsia"/>
          </w:rPr>
          <w:t>甲による「</w:t>
        </w:r>
        <w:r>
          <w:rPr>
            <w:rFonts w:ascii="MS Gothic" w:hAnsi="MS Gothic" w:hint="eastAsia"/>
          </w:rPr>
          <w:t>Alli LLM App Market</w:t>
        </w:r>
        <w:r>
          <w:rPr>
            <w:rFonts w:ascii="MS Gothic" w:hAnsi="MS Gothic" w:hint="eastAsia"/>
          </w:rPr>
          <w:t>」</w:t>
        </w:r>
      </w:ins>
      <w:ins w:id="7" w:author="Yoshiki Ikegami" w:date="2024-05-22T23:35:00Z">
        <w:r>
          <w:rPr>
            <w:rFonts w:ascii="MS Gothic" w:hAnsi="MS Gothic" w:hint="eastAsia"/>
          </w:rPr>
          <w:t>の利用に関する諸条件は</w:t>
        </w:r>
      </w:ins>
      <w:ins w:id="8" w:author="TM新技術推進" w:date="2024-05-27T09:40:00Z">
        <w:r w:rsidR="00A92A60">
          <w:rPr>
            <w:rFonts w:ascii="MS Gothic" w:hAnsi="MS Gothic" w:hint="eastAsia"/>
          </w:rPr>
          <w:t>本契約の完了</w:t>
        </w:r>
      </w:ins>
      <w:ins w:id="9" w:author="TM新技術推進" w:date="2024-05-27T09:42:00Z">
        <w:r w:rsidR="00A92A60">
          <w:rPr>
            <w:rFonts w:ascii="MS Gothic" w:hAnsi="MS Gothic" w:hint="eastAsia"/>
          </w:rPr>
          <w:t>前後を問わず</w:t>
        </w:r>
      </w:ins>
      <w:ins w:id="10" w:author="Yoshiki Ikegami" w:date="2024-05-22T23:35:00Z">
        <w:r>
          <w:rPr>
            <w:rFonts w:ascii="MS Gothic" w:hAnsi="MS Gothic" w:hint="eastAsia"/>
          </w:rPr>
          <w:t>、</w:t>
        </w:r>
        <w:del w:id="11" w:author="TM新技術推進" w:date="2024-05-27T09:42:00Z">
          <w:r w:rsidDel="00A92A60">
            <w:rPr>
              <w:rFonts w:ascii="MS Gothic" w:hAnsi="MS Gothic" w:hint="eastAsia"/>
            </w:rPr>
            <w:delText>甲乙</w:delText>
          </w:r>
        </w:del>
        <w:r>
          <w:rPr>
            <w:rFonts w:ascii="MS Gothic" w:hAnsi="MS Gothic" w:hint="eastAsia"/>
          </w:rPr>
          <w:t>別途協議のうえ合意した内容に従うものと</w:t>
        </w:r>
      </w:ins>
      <w:ins w:id="12" w:author="Yoshiki Ikegami" w:date="2024-05-23T00:26:00Z">
        <w:r w:rsidR="00264FFF">
          <w:rPr>
            <w:rFonts w:ascii="MS Gothic" w:hAnsi="MS Gothic" w:hint="eastAsia"/>
          </w:rPr>
          <w:t>し、利用</w:t>
        </w:r>
      </w:ins>
      <w:ins w:id="13" w:author="Yoshiki Ikegami" w:date="2024-05-23T00:27:00Z">
        <w:r w:rsidR="00264FFF">
          <w:rPr>
            <w:rFonts w:ascii="MS Gothic" w:hAnsi="MS Gothic" w:hint="eastAsia"/>
          </w:rPr>
          <w:t>の条件</w:t>
        </w:r>
      </w:ins>
      <w:ins w:id="14" w:author="Yoshiki Ikegami" w:date="2024-05-23T00:26:00Z">
        <w:r w:rsidR="00264FFF">
          <w:rPr>
            <w:rFonts w:ascii="MS Gothic" w:hAnsi="MS Gothic" w:hint="eastAsia"/>
          </w:rPr>
          <w:t>に関して</w:t>
        </w:r>
      </w:ins>
      <w:ins w:id="15" w:author="Yoshiki Ikegami" w:date="2024-05-23T00:27:00Z">
        <w:r w:rsidR="00264FFF">
          <w:rPr>
            <w:rFonts w:ascii="MS Gothic" w:hAnsi="MS Gothic" w:hint="eastAsia"/>
          </w:rPr>
          <w:t>、本契約と</w:t>
        </w:r>
      </w:ins>
      <w:ins w:id="16" w:author="TM新技術推進" w:date="2024-05-27T11:03:00Z">
        <w:r w:rsidR="00BD09EB">
          <w:rPr>
            <w:rFonts w:ascii="MS Gothic" w:hAnsi="MS Gothic" w:hint="eastAsia"/>
          </w:rPr>
          <w:t>別途での</w:t>
        </w:r>
      </w:ins>
      <w:ins w:id="17" w:author="Yoshiki Ikegami" w:date="2024-05-23T00:27:00Z">
        <w:del w:id="18" w:author="TM新技術推進" w:date="2024-05-27T11:03:00Z">
          <w:r w:rsidR="00264FFF" w:rsidDel="00BD09EB">
            <w:rPr>
              <w:rFonts w:ascii="MS Gothic" w:hAnsi="MS Gothic" w:hint="eastAsia"/>
            </w:rPr>
            <w:delText>当該</w:delText>
          </w:r>
        </w:del>
        <w:r w:rsidR="00264FFF">
          <w:rPr>
            <w:rFonts w:ascii="MS Gothic" w:hAnsi="MS Gothic" w:hint="eastAsia"/>
          </w:rPr>
          <w:t>合意との間に</w:t>
        </w:r>
      </w:ins>
      <w:ins w:id="19" w:author="TM新技術推進" w:date="2024-05-27T09:43:00Z">
        <w:r w:rsidR="00A92A60">
          <w:rPr>
            <w:rFonts w:ascii="MS Gothic" w:hAnsi="MS Gothic" w:hint="eastAsia"/>
          </w:rPr>
          <w:t>相違</w:t>
        </w:r>
      </w:ins>
      <w:ins w:id="20" w:author="Yoshiki Ikegami" w:date="2024-05-22T23:35:00Z">
        <w:del w:id="21" w:author="TM新技術推進" w:date="2024-05-27T09:43:00Z">
          <w:r w:rsidDel="00A92A60">
            <w:rPr>
              <w:rFonts w:ascii="MS Gothic" w:hAnsi="MS Gothic" w:hint="eastAsia"/>
            </w:rPr>
            <w:delText>する</w:delText>
          </w:r>
        </w:del>
      </w:ins>
      <w:ins w:id="22" w:author="Yoshiki Ikegami" w:date="2024-05-23T00:27:00Z">
        <w:del w:id="23" w:author="TM新技術推進" w:date="2024-05-27T09:43:00Z">
          <w:r w:rsidR="00264FFF" w:rsidDel="00A92A60">
            <w:rPr>
              <w:rFonts w:ascii="MS Gothic" w:hAnsi="MS Gothic" w:hint="eastAsia"/>
            </w:rPr>
            <w:delText>矛盾抵触</w:delText>
          </w:r>
        </w:del>
        <w:r w:rsidR="00264FFF">
          <w:rPr>
            <w:rFonts w:ascii="MS Gothic" w:hAnsi="MS Gothic" w:hint="eastAsia"/>
          </w:rPr>
          <w:t>が</w:t>
        </w:r>
      </w:ins>
      <w:ins w:id="24" w:author="TM新技術推進" w:date="2024-05-27T09:43:00Z">
        <w:r w:rsidR="00A92A60">
          <w:rPr>
            <w:rFonts w:ascii="MS Gothic" w:hAnsi="MS Gothic" w:hint="eastAsia"/>
          </w:rPr>
          <w:t>あ</w:t>
        </w:r>
      </w:ins>
      <w:ins w:id="25" w:author="Yoshiki Ikegami" w:date="2024-05-23T00:27:00Z">
        <w:del w:id="26" w:author="TM新技術推進" w:date="2024-05-27T09:43:00Z">
          <w:r w:rsidR="00264FFF" w:rsidDel="00A92A60">
            <w:rPr>
              <w:rFonts w:ascii="MS Gothic" w:hAnsi="MS Gothic" w:hint="eastAsia"/>
            </w:rPr>
            <w:delText>生じ</w:delText>
          </w:r>
        </w:del>
        <w:r w:rsidR="00264FFF">
          <w:rPr>
            <w:rFonts w:ascii="MS Gothic" w:hAnsi="MS Gothic" w:hint="eastAsia"/>
          </w:rPr>
          <w:t>る場合には、</w:t>
        </w:r>
      </w:ins>
      <w:ins w:id="27" w:author="TM新技術推進" w:date="2024-05-27T11:04:00Z">
        <w:r w:rsidR="00BD09EB">
          <w:rPr>
            <w:rFonts w:ascii="MS Gothic" w:hAnsi="MS Gothic" w:hint="eastAsia"/>
          </w:rPr>
          <w:t>成果物に係る規定</w:t>
        </w:r>
      </w:ins>
      <w:ins w:id="28" w:author="TM新技術推進" w:date="2024-05-27T11:03:00Z">
        <w:r w:rsidR="00BD09EB">
          <w:rPr>
            <w:rFonts w:ascii="MS Gothic" w:hAnsi="MS Gothic" w:hint="eastAsia"/>
          </w:rPr>
          <w:t>（</w:t>
        </w:r>
      </w:ins>
      <w:ins w:id="29" w:author="白石達也" w:date="2024-05-24T17:30:00Z">
        <w:r w:rsidR="00AD3E08">
          <w:rPr>
            <w:rFonts w:ascii="MS Gothic" w:hAnsi="MS Gothic" w:hint="eastAsia"/>
          </w:rPr>
          <w:t>本契約</w:t>
        </w:r>
      </w:ins>
      <w:ins w:id="30" w:author="白石達也" w:date="2024-05-27T11:02:00Z">
        <w:r w:rsidR="00DC010B">
          <w:rPr>
            <w:rFonts w:ascii="MS Gothic" w:hAnsi="MS Gothic" w:hint="eastAsia"/>
          </w:rPr>
          <w:t>第９条及び</w:t>
        </w:r>
      </w:ins>
      <w:ins w:id="31" w:author="白石達也" w:date="2024-05-24T17:30:00Z">
        <w:r w:rsidR="00AD3E08">
          <w:rPr>
            <w:rFonts w:ascii="MS Gothic" w:hAnsi="MS Gothic" w:hint="eastAsia"/>
          </w:rPr>
          <w:t>第１０条</w:t>
        </w:r>
      </w:ins>
      <w:ins w:id="32" w:author="TM新技術推進" w:date="2024-05-27T11:03:00Z">
        <w:r w:rsidR="00BD09EB">
          <w:rPr>
            <w:rFonts w:ascii="MS Gothic" w:hAnsi="MS Gothic" w:hint="eastAsia"/>
          </w:rPr>
          <w:t>）</w:t>
        </w:r>
      </w:ins>
      <w:ins w:id="33" w:author="白石達也" w:date="2024-05-24T17:30:00Z">
        <w:r w:rsidR="00AD3E08">
          <w:rPr>
            <w:rFonts w:ascii="MS Gothic" w:hAnsi="MS Gothic" w:hint="eastAsia"/>
          </w:rPr>
          <w:t>を除</w:t>
        </w:r>
      </w:ins>
      <w:ins w:id="34" w:author="TM新技術推進" w:date="2024-05-27T09:43:00Z">
        <w:r w:rsidR="00A92A60">
          <w:rPr>
            <w:rFonts w:ascii="MS Gothic" w:hAnsi="MS Gothic" w:hint="eastAsia"/>
          </w:rPr>
          <w:t>いて</w:t>
        </w:r>
      </w:ins>
      <w:ins w:id="35" w:author="白石達也" w:date="2024-05-24T17:30:00Z">
        <w:del w:id="36" w:author="TM新技術推進" w:date="2024-05-27T09:43:00Z">
          <w:r w:rsidR="00AD3E08" w:rsidDel="00A92A60">
            <w:rPr>
              <w:rFonts w:ascii="MS Gothic" w:hAnsi="MS Gothic" w:hint="eastAsia"/>
            </w:rPr>
            <w:delText>き、</w:delText>
          </w:r>
        </w:del>
      </w:ins>
      <w:ins w:id="37" w:author="TM新技術推進" w:date="2024-05-27T11:04:00Z">
        <w:r w:rsidR="00BD09EB">
          <w:rPr>
            <w:rFonts w:ascii="MS Gothic" w:hAnsi="MS Gothic" w:hint="eastAsia"/>
          </w:rPr>
          <w:t>別途での</w:t>
        </w:r>
      </w:ins>
      <w:ins w:id="38" w:author="Yoshiki Ikegami" w:date="2024-05-23T00:27:00Z">
        <w:del w:id="39" w:author="TM新技術推進" w:date="2024-05-27T11:04:00Z">
          <w:r w:rsidR="00264FFF" w:rsidDel="00BD09EB">
            <w:rPr>
              <w:rFonts w:ascii="MS Gothic" w:hAnsi="MS Gothic" w:hint="eastAsia"/>
            </w:rPr>
            <w:delText>当該</w:delText>
          </w:r>
        </w:del>
        <w:r w:rsidR="00264FFF">
          <w:rPr>
            <w:rFonts w:ascii="MS Gothic" w:hAnsi="MS Gothic" w:hint="eastAsia"/>
          </w:rPr>
          <w:t>合意の内容が優先</w:t>
        </w:r>
      </w:ins>
      <w:ins w:id="40" w:author="TM新技術推進" w:date="2024-05-27T11:04:00Z">
        <w:r w:rsidR="00BD09EB">
          <w:rPr>
            <w:rFonts w:ascii="MS Gothic" w:hAnsi="MS Gothic" w:hint="eastAsia"/>
          </w:rPr>
          <w:t>され</w:t>
        </w:r>
      </w:ins>
      <w:ins w:id="41" w:author="Yoshiki Ikegami" w:date="2024-05-23T00:27:00Z">
        <w:del w:id="42" w:author="TM新技術推進" w:date="2024-05-27T11:04:00Z">
          <w:r w:rsidR="00264FFF" w:rsidDel="00BD09EB">
            <w:rPr>
              <w:rFonts w:ascii="MS Gothic" w:hAnsi="MS Gothic" w:hint="eastAsia"/>
            </w:rPr>
            <w:delText>す</w:delText>
          </w:r>
        </w:del>
        <w:r w:rsidR="00264FFF">
          <w:rPr>
            <w:rFonts w:ascii="MS Gothic" w:hAnsi="MS Gothic" w:hint="eastAsia"/>
          </w:rPr>
          <w:t>る</w:t>
        </w:r>
      </w:ins>
      <w:ins w:id="43" w:author="Yoshiki Ikegami" w:date="2024-05-22T23:35:00Z">
        <w:r>
          <w:rPr>
            <w:rFonts w:ascii="MS Gothic" w:hAnsi="MS Gothic" w:hint="eastAsia"/>
          </w:rPr>
          <w:t>。</w:t>
        </w:r>
      </w:ins>
    </w:p>
    <w:p w14:paraId="1DFCFD75" w14:textId="77777777" w:rsidR="00935B1F" w:rsidRPr="00C07E22" w:rsidRDefault="00935B1F" w:rsidP="00682B20">
      <w:pPr>
        <w:ind w:left="210" w:hangingChars="100" w:hanging="210"/>
      </w:pPr>
      <w:r w:rsidRPr="00C07E22">
        <w:rPr>
          <w:rFonts w:hint="eastAsia"/>
        </w:rPr>
        <w:t xml:space="preserve">　（業務内容）</w:t>
      </w:r>
    </w:p>
    <w:p w14:paraId="0D94443A" w14:textId="77777777" w:rsidR="00935B1F" w:rsidRPr="00C07E22" w:rsidRDefault="00935B1F" w:rsidP="00682B20">
      <w:pPr>
        <w:ind w:left="210" w:hangingChars="100" w:hanging="210"/>
      </w:pPr>
      <w:r w:rsidRPr="00C07E22">
        <w:rPr>
          <w:rFonts w:hint="eastAsia"/>
        </w:rPr>
        <w:t>第２条　甲が乙に委託する業務の内容は、次のとおりとし、詳細は、仕様書によるものとする。</w:t>
      </w:r>
    </w:p>
    <w:p w14:paraId="0C0A2CEE" w14:textId="77777777" w:rsidR="00935B1F" w:rsidRPr="00C07E22" w:rsidRDefault="00935B1F" w:rsidP="00682B20">
      <w:pPr>
        <w:ind w:left="210" w:hangingChars="100" w:hanging="210"/>
      </w:pPr>
      <w:r w:rsidRPr="00C07E22">
        <w:rPr>
          <w:rFonts w:hint="eastAsia"/>
        </w:rPr>
        <w:t>（１）</w:t>
      </w:r>
      <w:r w:rsidR="009C55F6" w:rsidRPr="00C07E22">
        <w:rPr>
          <w:rFonts w:hint="eastAsia"/>
        </w:rPr>
        <w:t>「Alli LLM App Market」の初期環境</w:t>
      </w:r>
      <w:r w:rsidR="00223BA5" w:rsidRPr="00C07E22">
        <w:rPr>
          <w:rFonts w:hint="eastAsia"/>
        </w:rPr>
        <w:t>（以下「成果物」という。）の</w:t>
      </w:r>
      <w:r w:rsidR="00D0274B" w:rsidRPr="00C07E22">
        <w:rPr>
          <w:rFonts w:hint="eastAsia"/>
        </w:rPr>
        <w:t>製作</w:t>
      </w:r>
      <w:r w:rsidR="00223BA5" w:rsidRPr="00C07E22">
        <w:rPr>
          <w:rFonts w:hint="eastAsia"/>
        </w:rPr>
        <w:t>業務</w:t>
      </w:r>
    </w:p>
    <w:p w14:paraId="7D6A615A" w14:textId="77777777" w:rsidR="00935B1F" w:rsidRPr="00C07E22" w:rsidRDefault="00935B1F" w:rsidP="00682B20">
      <w:pPr>
        <w:ind w:left="210" w:hangingChars="100" w:hanging="210"/>
      </w:pPr>
      <w:r w:rsidRPr="00C07E22">
        <w:rPr>
          <w:rFonts w:hint="eastAsia"/>
        </w:rPr>
        <w:t>（</w:t>
      </w:r>
      <w:r w:rsidR="00223BA5" w:rsidRPr="00C07E22">
        <w:rPr>
          <w:rFonts w:hint="eastAsia"/>
        </w:rPr>
        <w:t>２</w:t>
      </w:r>
      <w:r w:rsidRPr="00C07E22">
        <w:rPr>
          <w:rFonts w:hint="eastAsia"/>
        </w:rPr>
        <w:t>）前号に関連する一切の業務</w:t>
      </w:r>
    </w:p>
    <w:p w14:paraId="7525B10E" w14:textId="77777777" w:rsidR="00935B1F" w:rsidRPr="00C07E22" w:rsidRDefault="00935B1F" w:rsidP="00682B20">
      <w:pPr>
        <w:ind w:left="210" w:hangingChars="100" w:hanging="210"/>
      </w:pPr>
      <w:r w:rsidRPr="00C07E22">
        <w:rPr>
          <w:rFonts w:hint="eastAsia"/>
        </w:rPr>
        <w:t xml:space="preserve">　（業務工程表）</w:t>
      </w:r>
    </w:p>
    <w:p w14:paraId="42064D90" w14:textId="77777777" w:rsidR="00EE47B6" w:rsidRPr="00C07E22" w:rsidRDefault="00935B1F" w:rsidP="00682B20">
      <w:pPr>
        <w:ind w:left="210" w:hangingChars="100" w:hanging="210"/>
      </w:pPr>
      <w:r w:rsidRPr="00C07E22">
        <w:rPr>
          <w:rFonts w:hint="eastAsia"/>
        </w:rPr>
        <w:t xml:space="preserve">第３条　</w:t>
      </w:r>
      <w:r w:rsidR="00EE47B6" w:rsidRPr="00C07E22">
        <w:rPr>
          <w:rFonts w:hint="eastAsia"/>
        </w:rPr>
        <w:t>乙は、本契約締結後１４日以内に業務工程表を作成し、甲に提出しなければならない。</w:t>
      </w:r>
    </w:p>
    <w:p w14:paraId="06DA6150" w14:textId="77777777" w:rsidR="00EE47B6" w:rsidRPr="00C07E22" w:rsidRDefault="00EE47B6" w:rsidP="00682B20">
      <w:pPr>
        <w:ind w:left="210" w:hangingChars="100" w:hanging="210"/>
      </w:pPr>
      <w:r w:rsidRPr="00C07E22">
        <w:rPr>
          <w:rFonts w:hint="eastAsia"/>
        </w:rPr>
        <w:t>２　甲は、必要があると認めるときは、前項の業務工程表を受理した日から７日以内に、乙に対してその修正を請求することができる。</w:t>
      </w:r>
    </w:p>
    <w:p w14:paraId="02D3DEEE" w14:textId="77777777" w:rsidR="00935B1F" w:rsidRPr="00C07E22" w:rsidRDefault="00A73C61" w:rsidP="00682B20">
      <w:pPr>
        <w:ind w:left="210" w:hangingChars="100" w:hanging="210"/>
      </w:pPr>
      <w:r w:rsidRPr="00C07E22">
        <w:rPr>
          <w:rFonts w:hint="eastAsia"/>
        </w:rPr>
        <w:t>３　本契約の他の条項の規定により納期</w:t>
      </w:r>
      <w:r w:rsidR="00EE47B6" w:rsidRPr="00C07E22">
        <w:rPr>
          <w:rFonts w:hint="eastAsia"/>
        </w:rPr>
        <w:t>又は業務内容が変更された場合において、甲は、必要があると認めるときは、乙に対して業務工程表の再提出を請求することができる。この場合において、第１項中「本契約締結後」とあるのは「当該請求があった日から」と読み</w:t>
      </w:r>
      <w:r w:rsidR="00EE47B6" w:rsidRPr="00C07E22">
        <w:rPr>
          <w:rFonts w:hint="eastAsia"/>
        </w:rPr>
        <w:lastRenderedPageBreak/>
        <w:t>替えて、前２項の規定を準用する。</w:t>
      </w:r>
    </w:p>
    <w:p w14:paraId="151C1207" w14:textId="77777777" w:rsidR="009D0D89" w:rsidRPr="00C07E22" w:rsidRDefault="009D0D89" w:rsidP="00682B20">
      <w:pPr>
        <w:ind w:left="210" w:hangingChars="100" w:hanging="210"/>
      </w:pPr>
      <w:r w:rsidRPr="00C07E22">
        <w:rPr>
          <w:rFonts w:hint="eastAsia"/>
        </w:rPr>
        <w:t xml:space="preserve">　（権利義務の譲渡</w:t>
      </w:r>
      <w:r w:rsidR="00F24B6D" w:rsidRPr="00C07E22">
        <w:rPr>
          <w:rFonts w:hint="eastAsia"/>
        </w:rPr>
        <w:t>等</w:t>
      </w:r>
      <w:r w:rsidRPr="00C07E22">
        <w:rPr>
          <w:rFonts w:hint="eastAsia"/>
        </w:rPr>
        <w:t>の禁止）</w:t>
      </w:r>
    </w:p>
    <w:p w14:paraId="70EC478C" w14:textId="77777777" w:rsidR="009D0D89" w:rsidRPr="00C07E22" w:rsidRDefault="009D0D89" w:rsidP="00682B20">
      <w:pPr>
        <w:ind w:left="210" w:hangingChars="100" w:hanging="210"/>
      </w:pPr>
      <w:r w:rsidRPr="00C07E22">
        <w:rPr>
          <w:rFonts w:hint="eastAsia"/>
        </w:rPr>
        <w:t xml:space="preserve">第４条　</w:t>
      </w:r>
      <w:ins w:id="44" w:author="Yoshiki Ikegami" w:date="2024-05-20T00:47:00Z">
        <w:r w:rsidR="00324644">
          <w:rPr>
            <w:rFonts w:hint="eastAsia"/>
          </w:rPr>
          <w:t>甲及び</w:t>
        </w:r>
      </w:ins>
      <w:r w:rsidRPr="00C07E22">
        <w:rPr>
          <w:rFonts w:hint="eastAsia"/>
        </w:rPr>
        <w:t>乙は、本契約により生ずる権利又は義務を第三者に譲渡し、又は承継させてはならない。ただし、あらかじめ、</w:t>
      </w:r>
      <w:ins w:id="45" w:author="Yoshiki Ikegami" w:date="2024-05-20T00:47:00Z">
        <w:r w:rsidR="00324644">
          <w:rPr>
            <w:rFonts w:hint="eastAsia"/>
          </w:rPr>
          <w:t>相手方</w:t>
        </w:r>
        <w:commentRangeStart w:id="46"/>
        <w:del w:id="47" w:author="TM新技術推進" w:date="2024-05-27T09:47:00Z">
          <w:r w:rsidR="00324644" w:rsidDel="00A92A60">
            <w:rPr>
              <w:rFonts w:hint="eastAsia"/>
            </w:rPr>
            <w:delText>当事者</w:delText>
          </w:r>
        </w:del>
      </w:ins>
      <w:commentRangeEnd w:id="46"/>
      <w:r w:rsidR="00A92A60">
        <w:rPr>
          <w:rStyle w:val="a4"/>
        </w:rPr>
        <w:commentReference w:id="46"/>
      </w:r>
      <w:del w:id="48" w:author="Yoshiki Ikegami" w:date="2024-05-20T00:47:00Z">
        <w:r w:rsidRPr="00C07E22" w:rsidDel="00324644">
          <w:rPr>
            <w:rFonts w:hint="eastAsia"/>
          </w:rPr>
          <w:delText>甲</w:delText>
        </w:r>
      </w:del>
      <w:r w:rsidRPr="00C07E22">
        <w:rPr>
          <w:rFonts w:hint="eastAsia"/>
        </w:rPr>
        <w:t>の承諾を得た場合は、この限りでない。</w:t>
      </w:r>
    </w:p>
    <w:p w14:paraId="3381AEC3" w14:textId="77777777" w:rsidR="00434009" w:rsidRPr="00C07E22" w:rsidRDefault="0048433E" w:rsidP="00CF7943">
      <w:pPr>
        <w:ind w:left="210" w:hangingChars="100" w:hanging="210"/>
      </w:pPr>
      <w:r w:rsidRPr="00C07E22">
        <w:rPr>
          <w:rFonts w:hint="eastAsia"/>
        </w:rPr>
        <w:t>２　乙は、成果物（未完成の成果物及び委託業務を行う上で得られた</w:t>
      </w:r>
      <w:r w:rsidR="00CF7943" w:rsidRPr="00C07E22">
        <w:rPr>
          <w:rFonts w:hint="eastAsia"/>
        </w:rPr>
        <w:t>情報、</w:t>
      </w:r>
      <w:r w:rsidRPr="00C07E22">
        <w:rPr>
          <w:rFonts w:hint="eastAsia"/>
        </w:rPr>
        <w:t>記録</w:t>
      </w:r>
      <w:r w:rsidR="00CF7943" w:rsidRPr="00C07E22">
        <w:rPr>
          <w:rFonts w:hint="eastAsia"/>
        </w:rPr>
        <w:t>、生産物</w:t>
      </w:r>
      <w:r w:rsidRPr="00C07E22">
        <w:rPr>
          <w:rFonts w:hint="eastAsia"/>
        </w:rPr>
        <w:t>等</w:t>
      </w:r>
      <w:r w:rsidR="00CF7943" w:rsidRPr="00C07E22">
        <w:rPr>
          <w:rFonts w:hint="eastAsia"/>
        </w:rPr>
        <w:t>の一切</w:t>
      </w:r>
      <w:r w:rsidRPr="00C07E22">
        <w:rPr>
          <w:rFonts w:hint="eastAsia"/>
        </w:rPr>
        <w:t>を含む。）を第三者に譲渡し、貸与し、又は質権その他の担保の目的に供してはならない。ただし、あらかじめ、甲の承諾を得た場合は、この限りでない。</w:t>
      </w:r>
    </w:p>
    <w:p w14:paraId="111A2DB5" w14:textId="77777777" w:rsidR="0048433E" w:rsidRPr="00C07E22" w:rsidRDefault="00434009" w:rsidP="00CF7943">
      <w:pPr>
        <w:ind w:left="210" w:hangingChars="100" w:hanging="210"/>
      </w:pPr>
      <w:r w:rsidRPr="00C07E22">
        <w:rPr>
          <w:rFonts w:hint="eastAsia"/>
        </w:rPr>
        <w:t>３　前２項の規定</w:t>
      </w:r>
      <w:r w:rsidRPr="00C07E22">
        <w:rPr>
          <w:rFonts w:ascii="MS Gothic" w:hAnsi="MS Gothic" w:hint="eastAsia"/>
        </w:rPr>
        <w:t>は、委託業務が完了した後においても効力を有するものとする。</w:t>
      </w:r>
    </w:p>
    <w:p w14:paraId="34583B71" w14:textId="77777777" w:rsidR="008C4A74" w:rsidRPr="00C07E22" w:rsidRDefault="008C4A74" w:rsidP="00682B20">
      <w:pPr>
        <w:ind w:firstLineChars="100" w:firstLine="210"/>
      </w:pPr>
      <w:r w:rsidRPr="00C07E22">
        <w:rPr>
          <w:rFonts w:hint="eastAsia"/>
        </w:rPr>
        <w:t>（</w:t>
      </w:r>
      <w:r w:rsidR="00921AD8" w:rsidRPr="00C07E22">
        <w:rPr>
          <w:rFonts w:hint="eastAsia"/>
        </w:rPr>
        <w:t>一括</w:t>
      </w:r>
      <w:r w:rsidRPr="00C07E22">
        <w:rPr>
          <w:rFonts w:hint="eastAsia"/>
        </w:rPr>
        <w:t>再委託等の禁止）</w:t>
      </w:r>
    </w:p>
    <w:p w14:paraId="37ED2ADA" w14:textId="77777777" w:rsidR="00124B71" w:rsidRPr="00C07E22" w:rsidRDefault="008C4A74" w:rsidP="00682B20">
      <w:pPr>
        <w:ind w:left="210" w:hangingChars="100" w:hanging="210"/>
      </w:pPr>
      <w:r w:rsidRPr="00C07E22">
        <w:rPr>
          <w:rFonts w:hint="eastAsia"/>
        </w:rPr>
        <w:t>第５条　乙は、委託業務の全部若しくは</w:t>
      </w:r>
      <w:r w:rsidR="00921AD8" w:rsidRPr="00C07E22">
        <w:rPr>
          <w:rFonts w:hint="eastAsia"/>
        </w:rPr>
        <w:t>主たる部分を一括して</w:t>
      </w:r>
      <w:r w:rsidRPr="00C07E22">
        <w:rPr>
          <w:rFonts w:hint="eastAsia"/>
        </w:rPr>
        <w:t>第三者に委任し、又は請け負わせてはならない。ただし、あらかじめ、甲の承諾を得た場合は、この限りでない。</w:t>
      </w:r>
    </w:p>
    <w:p w14:paraId="2091CE01" w14:textId="77777777" w:rsidR="008C4A74" w:rsidRPr="00C07E22" w:rsidRDefault="008C4A74" w:rsidP="00682B20">
      <w:pPr>
        <w:ind w:left="210" w:hangingChars="100" w:hanging="210"/>
      </w:pPr>
      <w:r w:rsidRPr="00C07E22">
        <w:rPr>
          <w:rFonts w:hint="eastAsia"/>
        </w:rPr>
        <w:t>２　乙は、委託業務を第三者に委任し、</w:t>
      </w:r>
      <w:r w:rsidR="00875477" w:rsidRPr="00C07E22">
        <w:rPr>
          <w:rFonts w:hint="eastAsia"/>
        </w:rPr>
        <w:t>又は</w:t>
      </w:r>
      <w:r w:rsidRPr="00C07E22">
        <w:rPr>
          <w:rFonts w:hint="eastAsia"/>
        </w:rPr>
        <w:t>請け負わせたとき</w:t>
      </w:r>
      <w:r w:rsidR="00921AD8" w:rsidRPr="00C07E22">
        <w:rPr>
          <w:rFonts w:hint="eastAsia"/>
        </w:rPr>
        <w:t>（前項ただし書の甲の承諾に基づく場合を含む。）</w:t>
      </w:r>
      <w:r w:rsidRPr="00C07E22">
        <w:rPr>
          <w:rFonts w:hint="eastAsia"/>
        </w:rPr>
        <w:t>は、本契約において乙が甲に対して負うべき義務と同等の義務を</w:t>
      </w:r>
      <w:r w:rsidR="001A0A09" w:rsidRPr="00C07E22">
        <w:rPr>
          <w:rFonts w:hint="eastAsia"/>
        </w:rPr>
        <w:t>当該第三者</w:t>
      </w:r>
      <w:r w:rsidRPr="00C07E22">
        <w:rPr>
          <w:rFonts w:hint="eastAsia"/>
        </w:rPr>
        <w:t>が遵守するよう、</w:t>
      </w:r>
      <w:r w:rsidR="001A0A09" w:rsidRPr="00C07E22">
        <w:rPr>
          <w:rFonts w:hint="eastAsia"/>
        </w:rPr>
        <w:t>当該第三者</w:t>
      </w:r>
      <w:r w:rsidRPr="00C07E22">
        <w:rPr>
          <w:rFonts w:hint="eastAsia"/>
        </w:rPr>
        <w:t>を指導監督し、</w:t>
      </w:r>
      <w:r w:rsidR="001A0A09" w:rsidRPr="00C07E22">
        <w:rPr>
          <w:rFonts w:hint="eastAsia"/>
        </w:rPr>
        <w:t>当該第三者</w:t>
      </w:r>
      <w:r w:rsidRPr="00C07E22">
        <w:rPr>
          <w:rFonts w:hint="eastAsia"/>
        </w:rPr>
        <w:t>の行為について、一切の責任を負わなければならない。</w:t>
      </w:r>
    </w:p>
    <w:p w14:paraId="1498C9EB" w14:textId="77777777" w:rsidR="004B5C60" w:rsidRPr="00C07E22" w:rsidRDefault="004B5C60" w:rsidP="004B5C60">
      <w:pPr>
        <w:ind w:left="210" w:hangingChars="100" w:hanging="210"/>
      </w:pPr>
      <w:r w:rsidRPr="00C07E22">
        <w:rPr>
          <w:rFonts w:hint="eastAsia"/>
        </w:rPr>
        <w:t xml:space="preserve">　（機密の保持）</w:t>
      </w:r>
    </w:p>
    <w:p w14:paraId="4486EFC6" w14:textId="77777777" w:rsidR="004B5C60" w:rsidRPr="00C07E22" w:rsidRDefault="004B5C60" w:rsidP="004B5C60">
      <w:pPr>
        <w:ind w:left="210" w:hangingChars="100" w:hanging="210"/>
      </w:pPr>
      <w:r w:rsidRPr="00C07E22">
        <w:rPr>
          <w:rFonts w:hint="eastAsia"/>
        </w:rPr>
        <w:t xml:space="preserve">第６条　</w:t>
      </w:r>
      <w:ins w:id="49" w:author="Yoshiki Ikegami" w:date="2024-05-20T00:48:00Z">
        <w:r w:rsidR="00324644">
          <w:rPr>
            <w:rFonts w:hint="eastAsia"/>
          </w:rPr>
          <w:t>甲及び</w:t>
        </w:r>
      </w:ins>
      <w:r w:rsidRPr="00C07E22">
        <w:rPr>
          <w:rFonts w:hint="eastAsia"/>
        </w:rPr>
        <w:t>乙は、正当な理由なく、委託業務の履行に関して知り得た</w:t>
      </w:r>
      <w:ins w:id="50" w:author="Yoshiki Ikegami" w:date="2024-05-20T00:48:00Z">
        <w:r w:rsidR="00324644">
          <w:rPr>
            <w:rFonts w:hint="eastAsia"/>
          </w:rPr>
          <w:t>相手方</w:t>
        </w:r>
      </w:ins>
      <w:del w:id="51" w:author="Yoshiki Ikegami" w:date="2024-05-20T00:48:00Z">
        <w:r w:rsidRPr="00C07E22" w:rsidDel="00324644">
          <w:rPr>
            <w:rFonts w:hint="eastAsia"/>
          </w:rPr>
          <w:delText>甲</w:delText>
        </w:r>
      </w:del>
      <w:r w:rsidRPr="00C07E22">
        <w:rPr>
          <w:rFonts w:hint="eastAsia"/>
        </w:rPr>
        <w:t>の秘密情報（</w:t>
      </w:r>
      <w:ins w:id="52" w:author="Yoshiki Ikegami" w:date="2024-05-20T00:48:00Z">
        <w:r w:rsidR="00324644">
          <w:rPr>
            <w:rFonts w:hint="eastAsia"/>
          </w:rPr>
          <w:t>相手方</w:t>
        </w:r>
      </w:ins>
      <w:del w:id="53" w:author="Yoshiki Ikegami" w:date="2024-05-20T00:48:00Z">
        <w:r w:rsidRPr="00C07E22" w:rsidDel="00324644">
          <w:rPr>
            <w:rFonts w:hint="eastAsia"/>
          </w:rPr>
          <w:delText>乙が甲</w:delText>
        </w:r>
      </w:del>
      <w:r w:rsidRPr="00C07E22">
        <w:rPr>
          <w:rFonts w:hint="eastAsia"/>
        </w:rPr>
        <w:t>より開示を受ける情報及び</w:t>
      </w:r>
      <w:ins w:id="54" w:author="Yoshiki Ikegami" w:date="2024-05-20T00:48:00Z">
        <w:r w:rsidR="00324644">
          <w:rPr>
            <w:rFonts w:hint="eastAsia"/>
          </w:rPr>
          <w:t>相手方</w:t>
        </w:r>
      </w:ins>
      <w:del w:id="55" w:author="Yoshiki Ikegami" w:date="2024-05-20T00:48:00Z">
        <w:r w:rsidRPr="00C07E22" w:rsidDel="00324644">
          <w:rPr>
            <w:rFonts w:hint="eastAsia"/>
          </w:rPr>
          <w:delText>乙が甲</w:delText>
        </w:r>
      </w:del>
      <w:r w:rsidRPr="00C07E22">
        <w:rPr>
          <w:rFonts w:hint="eastAsia"/>
        </w:rPr>
        <w:t>について知り得る情報の全て（個人情報を含む。）をいう。）を他人に知らせ、並びに不正な目的その他本契約以外の目的に使用してはならない。</w:t>
      </w:r>
    </w:p>
    <w:p w14:paraId="07A949A3" w14:textId="77777777" w:rsidR="004B5C60" w:rsidRPr="00C07E22" w:rsidRDefault="004B5C60" w:rsidP="004B5C60">
      <w:pPr>
        <w:ind w:left="210" w:hangingChars="100" w:hanging="210"/>
      </w:pPr>
      <w:r w:rsidRPr="00C07E22">
        <w:rPr>
          <w:rFonts w:hint="eastAsia"/>
        </w:rPr>
        <w:t>２　乙は、</w:t>
      </w:r>
      <w:r w:rsidR="00B86FD0" w:rsidRPr="00C07E22">
        <w:rPr>
          <w:rFonts w:hint="eastAsia"/>
        </w:rPr>
        <w:t>委託業務が完了</w:t>
      </w:r>
      <w:r w:rsidRPr="00C07E22">
        <w:rPr>
          <w:rFonts w:hint="eastAsia"/>
        </w:rPr>
        <w:t>した場合又は甲から秘密情報の返還を求められた場合は、当該秘密情報の使用を直ちに中止し、受領した秘密情報（複製物等を含む。）を速やかに甲に返還するものとする。ただし、返還に代えて破棄処分することを甲が書面</w:t>
      </w:r>
      <w:r w:rsidR="000704C0" w:rsidRPr="00C07E22">
        <w:rPr>
          <w:rFonts w:hint="eastAsia"/>
        </w:rPr>
        <w:t>又は電磁的記録</w:t>
      </w:r>
      <w:r w:rsidRPr="00C07E22">
        <w:rPr>
          <w:rFonts w:hint="eastAsia"/>
        </w:rPr>
        <w:t>で指示した場合は、乙は、再利用等を防ぐため厳重なる注意をもって破棄するものとし、その破棄方法について事前に甲の了解を得るとともに、事後にも処分結果を報告するものとする。</w:t>
      </w:r>
    </w:p>
    <w:p w14:paraId="047AA95E" w14:textId="77777777" w:rsidR="004B5C60" w:rsidRPr="00C07E22" w:rsidRDefault="009C55F6" w:rsidP="004B5C60">
      <w:pPr>
        <w:spacing w:line="280" w:lineRule="atLeast"/>
        <w:ind w:left="210" w:hangingChars="100" w:hanging="210"/>
        <w:rPr>
          <w:rFonts w:ascii="MS Gothic" w:hAnsi="MS Gothic"/>
        </w:rPr>
      </w:pPr>
      <w:r w:rsidRPr="00C07E22">
        <w:rPr>
          <w:rFonts w:ascii="MS Gothic" w:hAnsi="MS Gothic" w:hint="eastAsia"/>
        </w:rPr>
        <w:t>３　乙は、個人情報を取り扱うに当たっては、別添の「個人情報の取扱いに関する特約」に定める事項を誠実に履行しなければならない。</w:t>
      </w:r>
    </w:p>
    <w:p w14:paraId="70C022A2" w14:textId="77777777" w:rsidR="00434009" w:rsidRPr="00C07E22" w:rsidRDefault="00434009" w:rsidP="004B5C60">
      <w:pPr>
        <w:spacing w:line="280" w:lineRule="atLeast"/>
        <w:ind w:left="210" w:hangingChars="100" w:hanging="210"/>
        <w:rPr>
          <w:rFonts w:ascii="MS Gothic" w:hAnsi="MS Gothic"/>
        </w:rPr>
      </w:pPr>
      <w:r w:rsidRPr="00C07E22">
        <w:rPr>
          <w:rFonts w:hint="eastAsia"/>
        </w:rPr>
        <w:t xml:space="preserve">４　</w:t>
      </w:r>
      <w:r w:rsidR="00AC3CB5" w:rsidRPr="00C07E22">
        <w:rPr>
          <w:rFonts w:hint="eastAsia"/>
        </w:rPr>
        <w:t>第１項及び第</w:t>
      </w:r>
      <w:r w:rsidR="00BA68EF" w:rsidRPr="00C07E22">
        <w:rPr>
          <w:rFonts w:hint="eastAsia"/>
        </w:rPr>
        <w:t>３</w:t>
      </w:r>
      <w:r w:rsidRPr="00C07E22">
        <w:rPr>
          <w:rFonts w:hint="eastAsia"/>
        </w:rPr>
        <w:t>項の規定</w:t>
      </w:r>
      <w:r w:rsidRPr="00C07E22">
        <w:rPr>
          <w:rFonts w:ascii="MS Gothic" w:hAnsi="MS Gothic" w:hint="eastAsia"/>
        </w:rPr>
        <w:t>は、委託業務が完了した後においても効力を有するものとする。</w:t>
      </w:r>
    </w:p>
    <w:p w14:paraId="15FD967E" w14:textId="77777777" w:rsidR="00E80AE2" w:rsidRPr="00C07E22" w:rsidRDefault="00E80AE2" w:rsidP="002C6AF2">
      <w:pPr>
        <w:ind w:left="210"/>
      </w:pPr>
      <w:r w:rsidRPr="00C07E22">
        <w:rPr>
          <w:rFonts w:hint="eastAsia"/>
        </w:rPr>
        <w:t>（委託料）</w:t>
      </w:r>
    </w:p>
    <w:p w14:paraId="3C831A25" w14:textId="77777777" w:rsidR="005B0DB9" w:rsidRPr="00C07E22" w:rsidRDefault="00E80AE2" w:rsidP="00682B20">
      <w:pPr>
        <w:spacing w:line="280" w:lineRule="atLeast"/>
        <w:ind w:left="420" w:hangingChars="200" w:hanging="420"/>
      </w:pPr>
      <w:r w:rsidRPr="00C07E22">
        <w:rPr>
          <w:rFonts w:hint="eastAsia"/>
        </w:rPr>
        <w:t>第</w:t>
      </w:r>
      <w:r w:rsidR="0080179A" w:rsidRPr="00C07E22">
        <w:rPr>
          <w:rFonts w:hint="eastAsia"/>
        </w:rPr>
        <w:t>７</w:t>
      </w:r>
      <w:r w:rsidRPr="00C07E22">
        <w:rPr>
          <w:rFonts w:hint="eastAsia"/>
        </w:rPr>
        <w:t>条　委託料は、金</w:t>
      </w:r>
      <w:r w:rsidRPr="00C07E22">
        <w:rPr>
          <w:rFonts w:hint="eastAsia"/>
          <w:highlight w:val="yellow"/>
        </w:rPr>
        <w:t>○，○○○，○○○</w:t>
      </w:r>
      <w:r w:rsidRPr="00C07E22">
        <w:rPr>
          <w:rFonts w:hint="eastAsia"/>
        </w:rPr>
        <w:t>円（消費税及び地方消費税</w:t>
      </w:r>
      <w:r w:rsidRPr="00C07E22">
        <w:rPr>
          <w:rFonts w:hint="eastAsia"/>
          <w:highlight w:val="yellow"/>
        </w:rPr>
        <w:t>○○，○○○</w:t>
      </w:r>
      <w:r w:rsidRPr="00C07E22">
        <w:rPr>
          <w:rFonts w:hint="eastAsia"/>
        </w:rPr>
        <w:t>円を含</w:t>
      </w:r>
    </w:p>
    <w:p w14:paraId="0C8EC407" w14:textId="77777777" w:rsidR="00E80AE2" w:rsidRPr="00C07E22" w:rsidRDefault="00E80AE2" w:rsidP="002C6AF2">
      <w:pPr>
        <w:spacing w:line="280" w:lineRule="atLeast"/>
        <w:ind w:left="210"/>
      </w:pPr>
      <w:r w:rsidRPr="00C07E22">
        <w:rPr>
          <w:rFonts w:hint="eastAsia"/>
        </w:rPr>
        <w:t>む。）とする。</w:t>
      </w:r>
    </w:p>
    <w:p w14:paraId="5C02F810" w14:textId="77777777" w:rsidR="00E83E5B" w:rsidRPr="00C07E22" w:rsidRDefault="00E83E5B" w:rsidP="004C0AB3">
      <w:pPr>
        <w:spacing w:line="280" w:lineRule="atLeast"/>
        <w:ind w:left="210" w:hanging="210"/>
      </w:pPr>
      <w:r w:rsidRPr="00C07E22">
        <w:rPr>
          <w:rFonts w:hint="eastAsia"/>
        </w:rPr>
        <w:t>２　法令の改正等により消費税及び地方消費税率に変更があった場合は、第２３条</w:t>
      </w:r>
      <w:r w:rsidR="00062DA1" w:rsidRPr="00C07E22">
        <w:rPr>
          <w:rFonts w:hint="eastAsia"/>
        </w:rPr>
        <w:t>第</w:t>
      </w:r>
      <w:r w:rsidRPr="00C07E22">
        <w:rPr>
          <w:rFonts w:hint="eastAsia"/>
        </w:rPr>
        <w:t>４項に定める成果物の引渡しがあった日の税率を採用し、前項の委託料を変更するものとする。</w:t>
      </w:r>
    </w:p>
    <w:p w14:paraId="78F36E80" w14:textId="77777777" w:rsidR="009D0D89" w:rsidRPr="00C07E22" w:rsidRDefault="009D0D89" w:rsidP="00CE0484">
      <w:r w:rsidRPr="00C07E22">
        <w:rPr>
          <w:rFonts w:hint="eastAsia"/>
        </w:rPr>
        <w:lastRenderedPageBreak/>
        <w:t xml:space="preserve">　（</w:t>
      </w:r>
      <w:r w:rsidR="0057772F" w:rsidRPr="00C07E22">
        <w:rPr>
          <w:rFonts w:hint="eastAsia"/>
        </w:rPr>
        <w:t>納期</w:t>
      </w:r>
      <w:r w:rsidRPr="00C07E22">
        <w:rPr>
          <w:rFonts w:hint="eastAsia"/>
        </w:rPr>
        <w:t>）</w:t>
      </w:r>
    </w:p>
    <w:p w14:paraId="2DE32BE6" w14:textId="77777777" w:rsidR="00D47394" w:rsidRPr="00C07E22" w:rsidRDefault="009D0D89" w:rsidP="00682B20">
      <w:pPr>
        <w:ind w:left="210" w:hangingChars="100" w:hanging="210"/>
      </w:pPr>
      <w:r w:rsidRPr="00C07E22">
        <w:rPr>
          <w:rFonts w:hint="eastAsia"/>
        </w:rPr>
        <w:t>第</w:t>
      </w:r>
      <w:r w:rsidR="0080179A" w:rsidRPr="00C07E22">
        <w:rPr>
          <w:rFonts w:hint="eastAsia"/>
        </w:rPr>
        <w:t>８</w:t>
      </w:r>
      <w:r w:rsidRPr="00C07E22">
        <w:rPr>
          <w:rFonts w:hint="eastAsia"/>
        </w:rPr>
        <w:t xml:space="preserve">条　</w:t>
      </w:r>
      <w:r w:rsidR="003310FA" w:rsidRPr="00C07E22">
        <w:rPr>
          <w:rFonts w:hint="eastAsia"/>
        </w:rPr>
        <w:t>乙は、</w:t>
      </w:r>
      <w:r w:rsidR="009C55F6" w:rsidRPr="00C07E22">
        <w:rPr>
          <w:rFonts w:hint="eastAsia"/>
          <w:highlight w:val="yellow"/>
        </w:rPr>
        <w:t>２０２４</w:t>
      </w:r>
      <w:r w:rsidR="0057772F" w:rsidRPr="00C07E22">
        <w:rPr>
          <w:rFonts w:hint="eastAsia"/>
          <w:highlight w:val="yellow"/>
        </w:rPr>
        <w:t>年</w:t>
      </w:r>
      <w:r w:rsidR="009C55F6" w:rsidRPr="00C07E22">
        <w:rPr>
          <w:rFonts w:hint="eastAsia"/>
          <w:highlight w:val="yellow"/>
        </w:rPr>
        <w:t>９</w:t>
      </w:r>
      <w:r w:rsidR="0057772F" w:rsidRPr="00C07E22">
        <w:rPr>
          <w:rFonts w:hint="eastAsia"/>
          <w:highlight w:val="yellow"/>
        </w:rPr>
        <w:t>月</w:t>
      </w:r>
      <w:r w:rsidR="009C55F6" w:rsidRPr="00C07E22">
        <w:rPr>
          <w:rFonts w:hint="eastAsia"/>
          <w:highlight w:val="yellow"/>
        </w:rPr>
        <w:t>３０</w:t>
      </w:r>
      <w:r w:rsidR="0057772F" w:rsidRPr="00C07E22">
        <w:rPr>
          <w:rFonts w:hint="eastAsia"/>
          <w:highlight w:val="yellow"/>
        </w:rPr>
        <w:t>日</w:t>
      </w:r>
      <w:r w:rsidR="00124B71" w:rsidRPr="00C07E22">
        <w:rPr>
          <w:rFonts w:hint="eastAsia"/>
        </w:rPr>
        <w:t>（以下「納期」という。）</w:t>
      </w:r>
      <w:r w:rsidR="0057772F" w:rsidRPr="00C07E22">
        <w:rPr>
          <w:rFonts w:hint="eastAsia"/>
        </w:rPr>
        <w:t>までに成果物を甲の指定する場所に納入</w:t>
      </w:r>
      <w:r w:rsidR="00F24B6D" w:rsidRPr="00C07E22">
        <w:rPr>
          <w:rFonts w:hint="eastAsia"/>
        </w:rPr>
        <w:t>しなければならない。</w:t>
      </w:r>
    </w:p>
    <w:p w14:paraId="7F17D2B8" w14:textId="77777777" w:rsidR="009D0D89" w:rsidRPr="00C07E22" w:rsidRDefault="009D0D89" w:rsidP="00682B20">
      <w:pPr>
        <w:ind w:left="210" w:hangingChars="100" w:hanging="210"/>
      </w:pPr>
      <w:r w:rsidRPr="00C07E22">
        <w:rPr>
          <w:rFonts w:hint="eastAsia"/>
        </w:rPr>
        <w:t xml:space="preserve">　（成果物の帰属）</w:t>
      </w:r>
    </w:p>
    <w:p w14:paraId="4FFBD793" w14:textId="77777777" w:rsidR="009D0D89" w:rsidRPr="00C07E22" w:rsidRDefault="003060F1" w:rsidP="00682B20">
      <w:pPr>
        <w:ind w:left="210" w:hangingChars="100" w:hanging="210"/>
      </w:pPr>
      <w:r w:rsidRPr="00C07E22">
        <w:rPr>
          <w:rFonts w:hint="eastAsia"/>
        </w:rPr>
        <w:t>第</w:t>
      </w:r>
      <w:r w:rsidR="0080179A" w:rsidRPr="00C07E22">
        <w:rPr>
          <w:rFonts w:hint="eastAsia"/>
        </w:rPr>
        <w:t>９</w:t>
      </w:r>
      <w:r w:rsidRPr="00C07E22">
        <w:rPr>
          <w:rFonts w:hint="eastAsia"/>
        </w:rPr>
        <w:t>条　委託業務の履行によって生ずる</w:t>
      </w:r>
      <w:r w:rsidRPr="00BA3F7C">
        <w:rPr>
          <w:rFonts w:hint="eastAsia"/>
        </w:rPr>
        <w:t>報告書類</w:t>
      </w:r>
      <w:r w:rsidR="009D0D89" w:rsidRPr="00BA3F7C">
        <w:rPr>
          <w:rFonts w:hint="eastAsia"/>
        </w:rPr>
        <w:t>その他の成果物</w:t>
      </w:r>
      <w:r w:rsidR="009D0D89" w:rsidRPr="00C07E22">
        <w:rPr>
          <w:rFonts w:hint="eastAsia"/>
        </w:rPr>
        <w:t>は、</w:t>
      </w:r>
      <w:bookmarkStart w:id="56" w:name="_Hlk167465981"/>
      <w:commentRangeStart w:id="57"/>
      <w:ins w:id="58" w:author="白石達也" w:date="2024-05-24T17:57:00Z">
        <w:r w:rsidR="00610ED3">
          <w:rPr>
            <w:rFonts w:hint="eastAsia"/>
          </w:rPr>
          <w:t>甲と乙が</w:t>
        </w:r>
      </w:ins>
      <w:ins w:id="59" w:author="白石達也" w:date="2024-05-24T17:55:00Z">
        <w:r w:rsidR="00610ED3">
          <w:rPr>
            <w:rFonts w:hint="eastAsia"/>
          </w:rPr>
          <w:t>「</w:t>
        </w:r>
      </w:ins>
      <w:ins w:id="60" w:author="白石達也" w:date="2024-05-24T17:57:00Z">
        <w:r w:rsidR="00610ED3" w:rsidRPr="00610ED3">
          <w:rPr>
            <w:rFonts w:hint="eastAsia"/>
          </w:rPr>
          <w:t>お客様センターのDX活用業務（PoC）委託契約</w:t>
        </w:r>
      </w:ins>
      <w:ins w:id="61" w:author="白石達也" w:date="2024-05-24T17:55:00Z">
        <w:r w:rsidR="00610ED3">
          <w:rPr>
            <w:rFonts w:hint="eastAsia"/>
          </w:rPr>
          <w:t>」</w:t>
        </w:r>
      </w:ins>
      <w:ins w:id="62" w:author="白石達也" w:date="2024-05-24T17:58:00Z">
        <w:r w:rsidR="00610ED3">
          <w:rPr>
            <w:rFonts w:hint="eastAsia"/>
          </w:rPr>
          <w:t>を締結した２０２４年１月１８日</w:t>
        </w:r>
        <w:commentRangeEnd w:id="57"/>
        <w:r w:rsidR="00610ED3">
          <w:rPr>
            <w:rStyle w:val="a4"/>
          </w:rPr>
          <w:commentReference w:id="57"/>
        </w:r>
      </w:ins>
      <w:bookmarkEnd w:id="56"/>
      <w:ins w:id="63" w:author="Yoshiki Ikegami" w:date="2024-05-22T23:58:00Z">
        <w:del w:id="64" w:author="白石達也" w:date="2024-05-24T17:58:00Z">
          <w:r w:rsidR="00C36B53" w:rsidDel="00610ED3">
            <w:rPr>
              <w:rFonts w:hint="eastAsia"/>
            </w:rPr>
            <w:delText>本契約締結</w:delText>
          </w:r>
        </w:del>
        <w:r w:rsidR="00C36B53">
          <w:rPr>
            <w:rFonts w:hint="eastAsia"/>
          </w:rPr>
          <w:t>時点で乙が保有するもの</w:t>
        </w:r>
      </w:ins>
      <w:ins w:id="65" w:author="Yoshiki Ikegami" w:date="2024-05-29T18:38:00Z">
        <w:r w:rsidR="00077F43" w:rsidRPr="00077F43">
          <w:rPr>
            <w:rFonts w:hint="eastAsia"/>
            <w:highlight w:val="green"/>
            <w:rPrChange w:id="66" w:author="Yoshiki Ikegami" w:date="2024-05-29T18:38:00Z">
              <w:rPr>
                <w:rFonts w:hint="eastAsia"/>
              </w:rPr>
            </w:rPrChange>
          </w:rPr>
          <w:t>及び乙の提供する製品を構成する有形無形の構成物</w:t>
        </w:r>
      </w:ins>
      <w:ins w:id="67" w:author="Yoshiki Ikegami" w:date="2024-05-22T23:58:00Z">
        <w:r w:rsidR="00C36B53">
          <w:rPr>
            <w:rFonts w:hint="eastAsia"/>
          </w:rPr>
          <w:t>を除き、</w:t>
        </w:r>
      </w:ins>
      <w:r w:rsidR="009D0D89" w:rsidRPr="00C07E22">
        <w:rPr>
          <w:rFonts w:hint="eastAsia"/>
        </w:rPr>
        <w:t>甲に帰属するものとする。</w:t>
      </w:r>
      <w:ins w:id="68" w:author="Yoshiki Ikegami" w:date="2024-05-22T23:53:00Z">
        <w:r w:rsidR="00C36B53" w:rsidRPr="004A71BD">
          <w:rPr>
            <w:rFonts w:hint="eastAsia"/>
          </w:rPr>
          <w:t>【052</w:t>
        </w:r>
      </w:ins>
      <w:ins w:id="69" w:author="Yoshiki Ikegami" w:date="2024-05-23T00:03:00Z">
        <w:r w:rsidR="00BA3F7C" w:rsidRPr="004A71BD">
          <w:rPr>
            <w:rFonts w:hint="eastAsia"/>
          </w:rPr>
          <w:t>3</w:t>
        </w:r>
      </w:ins>
      <w:ins w:id="70" w:author="Yoshiki Ikegami" w:date="2024-05-22T23:53:00Z">
        <w:r w:rsidR="00C36B53" w:rsidRPr="004A71BD">
          <w:rPr>
            <w:rFonts w:hint="eastAsia"/>
          </w:rPr>
          <w:t>Allganize→東京メトロ様：</w:t>
        </w:r>
      </w:ins>
      <w:commentRangeStart w:id="71"/>
      <w:ins w:id="72" w:author="Yoshiki Ikegami" w:date="2024-05-22T23:54:00Z">
        <w:r w:rsidR="00C36B53" w:rsidRPr="004A71BD">
          <w:rPr>
            <w:rFonts w:hint="eastAsia"/>
          </w:rPr>
          <w:t>本条</w:t>
        </w:r>
      </w:ins>
      <w:ins w:id="73" w:author="Yoshiki Ikegami" w:date="2024-05-22T23:59:00Z">
        <w:r w:rsidR="00C36B53" w:rsidRPr="004A71BD">
          <w:rPr>
            <w:rFonts w:hint="eastAsia"/>
          </w:rPr>
          <w:t>の</w:t>
        </w:r>
      </w:ins>
      <w:ins w:id="74" w:author="Yoshiki Ikegami" w:date="2024-05-22T23:54:00Z">
        <w:r w:rsidR="00C36B53" w:rsidRPr="004A71BD">
          <w:rPr>
            <w:rFonts w:hint="eastAsia"/>
          </w:rPr>
          <w:t>「</w:t>
        </w:r>
      </w:ins>
      <w:ins w:id="75" w:author="Yoshiki Ikegami" w:date="2024-05-22T23:59:00Z">
        <w:r w:rsidR="00C36B53" w:rsidRPr="004A71BD">
          <w:rPr>
            <w:rFonts w:hint="eastAsia"/>
          </w:rPr>
          <w:t>成果物・・</w:t>
        </w:r>
      </w:ins>
      <w:ins w:id="76" w:author="Yoshiki Ikegami" w:date="2024-05-22T23:54:00Z">
        <w:r w:rsidR="00C36B53" w:rsidRPr="004A71BD">
          <w:rPr>
            <w:rFonts w:hint="eastAsia"/>
          </w:rPr>
          <w:t>帰属」</w:t>
        </w:r>
      </w:ins>
      <w:ins w:id="77" w:author="Yoshiki Ikegami" w:date="2024-05-23T00:00:00Z">
        <w:r w:rsidR="00C36B53" w:rsidRPr="004A71BD">
          <w:rPr>
            <w:rFonts w:hint="eastAsia"/>
          </w:rPr>
          <w:t>は</w:t>
        </w:r>
      </w:ins>
      <w:ins w:id="78" w:author="Yoshiki Ikegami" w:date="2024-05-22T23:54:00Z">
        <w:r w:rsidR="00C36B53" w:rsidRPr="004A71BD">
          <w:rPr>
            <w:rFonts w:hint="eastAsia"/>
          </w:rPr>
          <w:t>、</w:t>
        </w:r>
      </w:ins>
      <w:ins w:id="79" w:author="Yoshiki Ikegami" w:date="2024-05-23T00:02:00Z">
        <w:r w:rsidR="00C36B53" w:rsidRPr="004A71BD">
          <w:rPr>
            <w:rFonts w:hint="eastAsia"/>
          </w:rPr>
          <w:t>成果物に関する</w:t>
        </w:r>
      </w:ins>
      <w:ins w:id="80" w:author="Yoshiki Ikegami" w:date="2024-05-23T00:00:00Z">
        <w:r w:rsidR="00C36B53" w:rsidRPr="004A71BD">
          <w:rPr>
            <w:rFonts w:hint="eastAsia"/>
          </w:rPr>
          <w:t>どのような権利</w:t>
        </w:r>
      </w:ins>
      <w:ins w:id="81" w:author="Yoshiki Ikegami" w:date="2024-05-23T00:02:00Z">
        <w:r w:rsidR="00C36B53" w:rsidRPr="004A71BD">
          <w:rPr>
            <w:rFonts w:hint="eastAsia"/>
          </w:rPr>
          <w:t>帰属</w:t>
        </w:r>
      </w:ins>
      <w:ins w:id="82" w:author="Yoshiki Ikegami" w:date="2024-05-23T00:01:00Z">
        <w:r w:rsidR="00C36B53" w:rsidRPr="004A71BD">
          <w:rPr>
            <w:rFonts w:hint="eastAsia"/>
          </w:rPr>
          <w:t>（弊社観点ですと、どのような制約を負うこと）</w:t>
        </w:r>
      </w:ins>
      <w:ins w:id="83" w:author="Yoshiki Ikegami" w:date="2024-05-23T00:00:00Z">
        <w:r w:rsidR="00C36B53" w:rsidRPr="004A71BD">
          <w:rPr>
            <w:rFonts w:hint="eastAsia"/>
          </w:rPr>
          <w:t>をご想定されて</w:t>
        </w:r>
        <w:proofErr w:type="gramStart"/>
        <w:r w:rsidR="00C36B53" w:rsidRPr="004A71BD">
          <w:rPr>
            <w:rFonts w:hint="eastAsia"/>
          </w:rPr>
          <w:t>おられますでしょうか</w:t>
        </w:r>
        <w:proofErr w:type="gramEnd"/>
        <w:r w:rsidR="00C36B53" w:rsidRPr="004A71BD">
          <w:rPr>
            <w:rFonts w:hint="eastAsia"/>
          </w:rPr>
          <w:t>。</w:t>
        </w:r>
      </w:ins>
      <w:commentRangeEnd w:id="71"/>
      <w:r w:rsidR="004A71BD">
        <w:rPr>
          <w:rStyle w:val="a4"/>
        </w:rPr>
        <w:commentReference w:id="71"/>
      </w:r>
      <w:ins w:id="84" w:author="Yoshiki Ikegami" w:date="2024-05-23T00:04:00Z">
        <w:r w:rsidR="00BA3F7C" w:rsidRPr="004A71BD">
          <w:rPr>
            <w:rFonts w:hint="eastAsia"/>
          </w:rPr>
          <w:t>10条1項にて、弊社</w:t>
        </w:r>
      </w:ins>
      <w:ins w:id="85" w:author="Yoshiki Ikegami" w:date="2024-05-23T00:05:00Z">
        <w:r w:rsidR="00BA3F7C" w:rsidRPr="004A71BD">
          <w:rPr>
            <w:rFonts w:hint="eastAsia"/>
          </w:rPr>
          <w:t>への</w:t>
        </w:r>
      </w:ins>
      <w:ins w:id="86" w:author="Yoshiki Ikegami" w:date="2024-05-23T00:04:00Z">
        <w:r w:rsidR="00BA3F7C" w:rsidRPr="004A71BD">
          <w:rPr>
            <w:rFonts w:hint="eastAsia"/>
          </w:rPr>
          <w:t>著作権の帰属を</w:t>
        </w:r>
      </w:ins>
      <w:ins w:id="87" w:author="Yoshiki Ikegami" w:date="2024-05-23T00:05:00Z">
        <w:r w:rsidR="00BA3F7C" w:rsidRPr="004A71BD">
          <w:rPr>
            <w:rFonts w:hint="eastAsia"/>
          </w:rPr>
          <w:t>明記</w:t>
        </w:r>
      </w:ins>
      <w:ins w:id="88" w:author="Yoshiki Ikegami" w:date="2024-05-23T00:04:00Z">
        <w:r w:rsidR="00BA3F7C" w:rsidRPr="004A71BD">
          <w:rPr>
            <w:rFonts w:hint="eastAsia"/>
          </w:rPr>
          <w:t>いただいており</w:t>
        </w:r>
      </w:ins>
      <w:ins w:id="89" w:author="Yoshiki Ikegami" w:date="2024-05-23T00:05:00Z">
        <w:r w:rsidR="00BA3F7C" w:rsidRPr="004A71BD">
          <w:rPr>
            <w:rFonts w:hint="eastAsia"/>
          </w:rPr>
          <w:t>ますものの</w:t>
        </w:r>
      </w:ins>
      <w:ins w:id="90" w:author="Yoshiki Ikegami" w:date="2024-05-23T00:04:00Z">
        <w:r w:rsidR="00BA3F7C" w:rsidRPr="004A71BD">
          <w:rPr>
            <w:rFonts w:hint="eastAsia"/>
          </w:rPr>
          <w:t>、</w:t>
        </w:r>
      </w:ins>
      <w:ins w:id="91" w:author="Yoshiki Ikegami" w:date="2024-05-23T00:02:00Z">
        <w:r w:rsidR="00C36B53" w:rsidRPr="004A71BD">
          <w:rPr>
            <w:rFonts w:hint="eastAsia"/>
          </w:rPr>
          <w:t>弊社の主力製品そのもの</w:t>
        </w:r>
      </w:ins>
      <w:ins w:id="92" w:author="Yoshiki Ikegami" w:date="2024-05-23T00:03:00Z">
        <w:r w:rsidR="00BA3F7C" w:rsidRPr="004A71BD">
          <w:rPr>
            <w:rFonts w:hint="eastAsia"/>
          </w:rPr>
          <w:t>の権利関係にも</w:t>
        </w:r>
      </w:ins>
      <w:ins w:id="93" w:author="Yoshiki Ikegami" w:date="2024-05-23T00:04:00Z">
        <w:r w:rsidR="00BA3F7C" w:rsidRPr="004A71BD">
          <w:rPr>
            <w:rFonts w:hint="eastAsia"/>
          </w:rPr>
          <w:t>影響しうる部分となり</w:t>
        </w:r>
      </w:ins>
      <w:ins w:id="94" w:author="Yoshiki Ikegami" w:date="2024-05-23T00:05:00Z">
        <w:r w:rsidR="00BA3F7C" w:rsidRPr="004A71BD">
          <w:rPr>
            <w:rFonts w:hint="eastAsia"/>
          </w:rPr>
          <w:t>、事業への影響が大きい部分でござい</w:t>
        </w:r>
      </w:ins>
      <w:ins w:id="95" w:author="Yoshiki Ikegami" w:date="2024-05-23T00:04:00Z">
        <w:r w:rsidR="00BA3F7C" w:rsidRPr="004A71BD">
          <w:rPr>
            <w:rFonts w:hint="eastAsia"/>
          </w:rPr>
          <w:t>ますので、念のため、</w:t>
        </w:r>
      </w:ins>
      <w:ins w:id="96" w:author="Yoshiki Ikegami" w:date="2024-05-23T00:05:00Z">
        <w:r w:rsidR="00BA3F7C" w:rsidRPr="004A71BD">
          <w:rPr>
            <w:rFonts w:hint="eastAsia"/>
          </w:rPr>
          <w:t>この点、</w:t>
        </w:r>
      </w:ins>
      <w:ins w:id="97" w:author="Yoshiki Ikegami" w:date="2024-05-23T00:04:00Z">
        <w:r w:rsidR="00BA3F7C" w:rsidRPr="004A71BD">
          <w:rPr>
            <w:rFonts w:hint="eastAsia"/>
          </w:rPr>
          <w:t>ご教示いただけますと幸いです。</w:t>
        </w:r>
      </w:ins>
      <w:ins w:id="98" w:author="Yoshiki Ikegami" w:date="2024-05-22T23:53:00Z">
        <w:r w:rsidR="00C36B53" w:rsidRPr="004A71BD">
          <w:rPr>
            <w:rFonts w:hint="eastAsia"/>
          </w:rPr>
          <w:t>】</w:t>
        </w:r>
      </w:ins>
    </w:p>
    <w:p w14:paraId="0B8A10A0" w14:textId="77777777" w:rsidR="009D0D89" w:rsidRPr="00C07E22" w:rsidRDefault="009D0D89" w:rsidP="00682B20">
      <w:pPr>
        <w:ind w:left="210" w:hangingChars="100" w:hanging="210"/>
      </w:pPr>
      <w:r w:rsidRPr="00C07E22">
        <w:rPr>
          <w:rFonts w:hint="eastAsia"/>
        </w:rPr>
        <w:t>２　委託業務の履行の過程において派生した特許権、実用新案権、意匠権、商標権その他法令に基づき保護される権利の取扱いは、次条に定めるものを除き、甲乙協議の上、定めるものとする。</w:t>
      </w:r>
      <w:commentRangeStart w:id="99"/>
      <w:ins w:id="100" w:author="Yoshiki Ikegami" w:date="2024-05-23T00:06:00Z">
        <w:del w:id="101" w:author="TM新技術推進" w:date="2024-05-27T09:34:00Z">
          <w:r w:rsidR="00BA3F7C" w:rsidDel="006F433A">
            <w:rPr>
              <w:rFonts w:hint="eastAsia"/>
            </w:rPr>
            <w:delText>但</w:delText>
          </w:r>
        </w:del>
      </w:ins>
      <w:commentRangeEnd w:id="99"/>
      <w:r w:rsidR="006F433A">
        <w:rPr>
          <w:rStyle w:val="a4"/>
        </w:rPr>
        <w:commentReference w:id="99"/>
      </w:r>
      <w:ins w:id="102" w:author="TM新技術推進" w:date="2024-05-27T09:34:00Z">
        <w:r w:rsidR="006F433A">
          <w:rPr>
            <w:rFonts w:hint="eastAsia"/>
          </w:rPr>
          <w:t>ただ</w:t>
        </w:r>
      </w:ins>
      <w:ins w:id="103" w:author="Yoshiki Ikegami" w:date="2024-05-23T00:06:00Z">
        <w:r w:rsidR="00BA3F7C">
          <w:rPr>
            <w:rFonts w:hint="eastAsia"/>
          </w:rPr>
          <w:t>し、</w:t>
        </w:r>
      </w:ins>
      <w:ins w:id="104" w:author="白石達也" w:date="2024-05-24T17:59:00Z">
        <w:r w:rsidR="00610ED3" w:rsidRPr="00610ED3">
          <w:rPr>
            <w:rFonts w:hint="eastAsia"/>
          </w:rPr>
          <w:t>甲と乙が「お客様センターのDX活用業務（PoC）委託契約」を締結した２０２４年１月１８日</w:t>
        </w:r>
      </w:ins>
      <w:ins w:id="105" w:author="Yoshiki Ikegami" w:date="2024-05-23T00:06:00Z">
        <w:del w:id="106" w:author="白石達也" w:date="2024-05-24T17:59:00Z">
          <w:r w:rsidR="00BA3F7C" w:rsidDel="00610ED3">
            <w:rPr>
              <w:rFonts w:hint="eastAsia"/>
            </w:rPr>
            <w:delText>本契約締結</w:delText>
          </w:r>
        </w:del>
        <w:r w:rsidR="00BA3F7C">
          <w:rPr>
            <w:rFonts w:hint="eastAsia"/>
          </w:rPr>
          <w:t>時点で、乙が保有するものは、乙のみに帰属する。</w:t>
        </w:r>
      </w:ins>
    </w:p>
    <w:p w14:paraId="4AAC8505" w14:textId="77777777" w:rsidR="00BA68EF" w:rsidRPr="00C07E22" w:rsidRDefault="00BA68EF" w:rsidP="00682B20">
      <w:pPr>
        <w:ind w:left="210" w:hangingChars="100" w:hanging="210"/>
      </w:pPr>
      <w:r w:rsidRPr="00C07E22">
        <w:rPr>
          <w:rFonts w:hint="eastAsia"/>
        </w:rPr>
        <w:t>３　前各項の規定</w:t>
      </w:r>
      <w:r w:rsidRPr="00C07E22">
        <w:rPr>
          <w:rFonts w:ascii="MS Gothic" w:hAnsi="MS Gothic" w:hint="eastAsia"/>
        </w:rPr>
        <w:t>は、委託業務が完了した後においても効力を有するものとする。</w:t>
      </w:r>
    </w:p>
    <w:p w14:paraId="5777E1D0" w14:textId="77777777" w:rsidR="00BF59EB" w:rsidRPr="00DD76CA" w:rsidRDefault="00BF59EB" w:rsidP="00F24B6D">
      <w:pPr>
        <w:ind w:leftChars="100" w:left="210"/>
      </w:pPr>
      <w:r w:rsidRPr="00DD76CA">
        <w:rPr>
          <w:rFonts w:hint="eastAsia"/>
        </w:rPr>
        <w:t>（成果物の使用）</w:t>
      </w:r>
    </w:p>
    <w:p w14:paraId="2D1ECFF7" w14:textId="77777777" w:rsidR="00BF59EB" w:rsidRPr="00C07E22" w:rsidRDefault="00BF59EB" w:rsidP="00682B20">
      <w:pPr>
        <w:ind w:left="210" w:hangingChars="100" w:hanging="210"/>
      </w:pPr>
      <w:r w:rsidRPr="00C07E22">
        <w:rPr>
          <w:rFonts w:hint="eastAsia"/>
        </w:rPr>
        <w:t>第</w:t>
      </w:r>
      <w:r w:rsidR="0080179A" w:rsidRPr="00C07E22">
        <w:rPr>
          <w:rFonts w:hint="eastAsia"/>
        </w:rPr>
        <w:t>１０</w:t>
      </w:r>
      <w:r w:rsidRPr="00C07E22">
        <w:rPr>
          <w:rFonts w:hint="eastAsia"/>
        </w:rPr>
        <w:t>条　甲及び乙は、成果物に係る著作権及び著作者人格権が乙のみに帰属することを確認する。</w:t>
      </w:r>
      <w:r w:rsidR="00675134" w:rsidRPr="00C07E22">
        <w:rPr>
          <w:rFonts w:hint="eastAsia"/>
        </w:rPr>
        <w:t>ただし、甲又は</w:t>
      </w:r>
      <w:r w:rsidR="00731354" w:rsidRPr="00C07E22">
        <w:rPr>
          <w:rFonts w:hint="eastAsia"/>
        </w:rPr>
        <w:t>第三者に帰属するもの</w:t>
      </w:r>
      <w:r w:rsidR="00675134" w:rsidRPr="00C07E22">
        <w:rPr>
          <w:rFonts w:hint="eastAsia"/>
        </w:rPr>
        <w:t>を除く。</w:t>
      </w:r>
    </w:p>
    <w:p w14:paraId="121D03AF" w14:textId="77777777" w:rsidR="00BF59EB" w:rsidRPr="00C07E22" w:rsidRDefault="00BF59EB" w:rsidP="00682B20">
      <w:pPr>
        <w:ind w:left="210" w:hangingChars="100" w:hanging="210"/>
      </w:pPr>
      <w:r w:rsidRPr="00C07E22">
        <w:rPr>
          <w:rFonts w:hint="eastAsia"/>
        </w:rPr>
        <w:t>２　前項の定めに関わらず、甲及び甲が指定する者は、社内外に対する広告、宣伝、広報、ＩＲその他甲の業務において、乙の承諾を要することなく、成果物を無償で使用できるものする。</w:t>
      </w:r>
    </w:p>
    <w:p w14:paraId="7E2318F4" w14:textId="77777777" w:rsidR="00BF59EB" w:rsidRPr="00C07E22" w:rsidRDefault="00BF59EB" w:rsidP="00682B20">
      <w:pPr>
        <w:ind w:left="210" w:hangingChars="100" w:hanging="210"/>
      </w:pPr>
      <w:r w:rsidRPr="00C07E22">
        <w:rPr>
          <w:rFonts w:hint="eastAsia"/>
        </w:rPr>
        <w:t>３　乙は、</w:t>
      </w:r>
      <w:bookmarkStart w:id="107" w:name="_Hlk166674359"/>
      <w:r w:rsidRPr="00C07E22">
        <w:rPr>
          <w:rFonts w:hint="eastAsia"/>
        </w:rPr>
        <w:t>甲及び甲が指定する者</w:t>
      </w:r>
      <w:bookmarkEnd w:id="107"/>
      <w:r w:rsidRPr="00C07E22">
        <w:rPr>
          <w:rFonts w:hint="eastAsia"/>
        </w:rPr>
        <w:t>に対し、成果物に係る著作者人格権を行使しないものとする。</w:t>
      </w:r>
    </w:p>
    <w:p w14:paraId="23813451" w14:textId="77777777" w:rsidR="00BA68EF" w:rsidRPr="00C07E22" w:rsidRDefault="00BA68EF" w:rsidP="00BA68EF">
      <w:pPr>
        <w:ind w:left="210" w:hangingChars="100" w:hanging="210"/>
      </w:pPr>
      <w:r w:rsidRPr="00C07E22">
        <w:rPr>
          <w:rFonts w:hint="eastAsia"/>
        </w:rPr>
        <w:t>４　前各項の規定</w:t>
      </w:r>
      <w:r w:rsidRPr="00C07E22">
        <w:rPr>
          <w:rFonts w:ascii="MS Gothic" w:hAnsi="MS Gothic" w:hint="eastAsia"/>
        </w:rPr>
        <w:t>は、委託業務が完了した後においても効力を有するものとする。</w:t>
      </w:r>
    </w:p>
    <w:p w14:paraId="2EC0BBA7" w14:textId="77777777" w:rsidR="008E0A6C" w:rsidRPr="00C07E22" w:rsidRDefault="008E0A6C" w:rsidP="00CB67D6">
      <w:pPr>
        <w:ind w:left="210" w:hangingChars="100" w:hanging="210"/>
      </w:pPr>
      <w:r w:rsidRPr="00C07E22">
        <w:rPr>
          <w:rFonts w:hint="eastAsia"/>
        </w:rPr>
        <w:t>５　乙は、</w:t>
      </w:r>
      <w:del w:id="108" w:author="Yoshiki Ikegami" w:date="2024-05-23T00:14:00Z">
        <w:r w:rsidRPr="00C07E22" w:rsidDel="00DE5AE3">
          <w:rPr>
            <w:rFonts w:hint="eastAsia"/>
          </w:rPr>
          <w:delText>成果物に係る</w:delText>
        </w:r>
      </w:del>
      <w:r w:rsidRPr="00C07E22">
        <w:rPr>
          <w:rFonts w:hint="eastAsia"/>
        </w:rPr>
        <w:t>成果物に係る著作権等（著作権法（昭和４５年法律第４８号）第２１条以下に規定する権利（第２７条及び第２８条の権利並びに著作隣接権を含む。）をいう。）</w:t>
      </w:r>
      <w:commentRangeStart w:id="109"/>
      <w:ins w:id="110" w:author="Yoshiki Ikegami" w:date="2024-05-23T00:14:00Z">
        <w:del w:id="111" w:author="白石達也" w:date="2024-05-24T18:00:00Z">
          <w:r w:rsidR="00DE5AE3" w:rsidDel="00610ED3">
            <w:rPr>
              <w:rFonts w:hint="eastAsia"/>
            </w:rPr>
            <w:delText>の対象となる著作物</w:delText>
          </w:r>
        </w:del>
      </w:ins>
      <w:ins w:id="112" w:author="Yoshiki Ikegami" w:date="2024-05-23T00:18:00Z">
        <w:del w:id="113" w:author="白石達也" w:date="2024-05-24T18:00:00Z">
          <w:r w:rsidR="00DE5AE3" w:rsidDel="00610ED3">
            <w:rPr>
              <w:rFonts w:hint="eastAsia"/>
            </w:rPr>
            <w:delText>の全部</w:delText>
          </w:r>
        </w:del>
      </w:ins>
      <w:commentRangeEnd w:id="109"/>
      <w:r w:rsidR="00610ED3">
        <w:rPr>
          <w:rStyle w:val="a4"/>
        </w:rPr>
        <w:commentReference w:id="109"/>
      </w:r>
      <w:r w:rsidRPr="00C07E22">
        <w:rPr>
          <w:rFonts w:hint="eastAsia"/>
        </w:rPr>
        <w:t>を</w:t>
      </w:r>
      <w:r w:rsidRPr="00DE5AE3">
        <w:rPr>
          <w:rFonts w:hint="eastAsia"/>
        </w:rPr>
        <w:t>甲及び甲が指定する者以外</w:t>
      </w:r>
      <w:ins w:id="114" w:author="Yoshiki Ikegami" w:date="2024-05-23T00:17:00Z">
        <w:r w:rsidR="00DE5AE3">
          <w:rPr>
            <w:rFonts w:hint="eastAsia"/>
          </w:rPr>
          <w:t>の鉄道事業者</w:t>
        </w:r>
      </w:ins>
      <w:r w:rsidRPr="00DE5AE3">
        <w:rPr>
          <w:rFonts w:hint="eastAsia"/>
        </w:rPr>
        <w:t>に使用するときは、甲の承諾を要することとする。</w:t>
      </w:r>
      <w:commentRangeStart w:id="115"/>
      <w:ins w:id="116" w:author="Yoshiki Ikegami" w:date="2024-05-23T00:15:00Z">
        <w:del w:id="117" w:author="白石達也" w:date="2024-05-24T18:01:00Z">
          <w:r w:rsidR="00DE5AE3" w:rsidRPr="00DE5AE3" w:rsidDel="00610ED3">
            <w:rPr>
              <w:rFonts w:hint="eastAsia"/>
            </w:rPr>
            <w:delText>但し、</w:delText>
          </w:r>
        </w:del>
      </w:ins>
      <w:ins w:id="118" w:author="Yoshiki Ikegami" w:date="2024-05-23T00:18:00Z">
        <w:del w:id="119" w:author="白石達也" w:date="2024-05-24T18:01:00Z">
          <w:r w:rsidR="00DE5AE3" w:rsidDel="00610ED3">
            <w:rPr>
              <w:rFonts w:hint="eastAsia"/>
            </w:rPr>
            <w:delText>乙</w:delText>
          </w:r>
        </w:del>
      </w:ins>
      <w:ins w:id="120" w:author="Yoshiki Ikegami" w:date="2024-05-23T00:19:00Z">
        <w:del w:id="121" w:author="白石達也" w:date="2024-05-24T18:01:00Z">
          <w:r w:rsidR="00DE5AE3" w:rsidDel="00610ED3">
            <w:rPr>
              <w:rFonts w:hint="eastAsia"/>
            </w:rPr>
            <w:delText>のみ</w:delText>
          </w:r>
        </w:del>
      </w:ins>
      <w:ins w:id="122" w:author="Yoshiki Ikegami" w:date="2024-05-23T00:22:00Z">
        <w:del w:id="123" w:author="白石達也" w:date="2024-05-24T18:01:00Z">
          <w:r w:rsidR="00DE5AE3" w:rsidDel="00610ED3">
            <w:rPr>
              <w:rFonts w:hint="eastAsia"/>
            </w:rPr>
            <w:delText>の営業活動により接触した</w:delText>
          </w:r>
        </w:del>
      </w:ins>
      <w:ins w:id="124" w:author="Yoshiki Ikegami" w:date="2024-05-23T00:23:00Z">
        <w:del w:id="125" w:author="白石達也" w:date="2024-05-24T18:01:00Z">
          <w:r w:rsidR="00264FFF" w:rsidDel="00610ED3">
            <w:rPr>
              <w:rFonts w:hint="eastAsia"/>
            </w:rPr>
            <w:delText>鉄道事業者</w:delText>
          </w:r>
        </w:del>
      </w:ins>
      <w:ins w:id="126" w:author="Yoshiki Ikegami" w:date="2024-05-23T00:22:00Z">
        <w:del w:id="127" w:author="白石達也" w:date="2024-05-24T18:01:00Z">
          <w:r w:rsidR="00DE5AE3" w:rsidDel="00610ED3">
            <w:rPr>
              <w:rFonts w:hint="eastAsia"/>
            </w:rPr>
            <w:delText>に使用する場合は、この限りではない。</w:delText>
          </w:r>
        </w:del>
      </w:ins>
      <w:commentRangeEnd w:id="115"/>
      <w:r w:rsidR="00610ED3">
        <w:rPr>
          <w:rStyle w:val="a4"/>
        </w:rPr>
        <w:commentReference w:id="115"/>
      </w:r>
      <w:ins w:id="128" w:author="Yoshiki Ikegami" w:date="2024-05-23T00:22:00Z">
        <w:r w:rsidR="00DE5AE3">
          <w:rPr>
            <w:rFonts w:hint="eastAsia"/>
          </w:rPr>
          <w:t>なお、</w:t>
        </w:r>
      </w:ins>
      <w:r w:rsidRPr="00C07E22">
        <w:rPr>
          <w:rFonts w:hint="eastAsia"/>
        </w:rPr>
        <w:t>本項の規定は委託業務が完了した後、３年間効力を有するものとする。</w:t>
      </w:r>
    </w:p>
    <w:p w14:paraId="32EBC04C" w14:textId="77777777" w:rsidR="009D0D89" w:rsidRPr="00C07E22" w:rsidRDefault="009D0D89" w:rsidP="00F24B6D">
      <w:pPr>
        <w:ind w:leftChars="100" w:left="210"/>
      </w:pPr>
      <w:r w:rsidRPr="00C07E22">
        <w:rPr>
          <w:rFonts w:hint="eastAsia"/>
        </w:rPr>
        <w:t>（第三者の</w:t>
      </w:r>
      <w:r w:rsidR="00124B71" w:rsidRPr="00C07E22">
        <w:rPr>
          <w:rFonts w:hint="eastAsia"/>
        </w:rPr>
        <w:t>知的</w:t>
      </w:r>
      <w:r w:rsidRPr="00C07E22">
        <w:rPr>
          <w:rFonts w:hint="eastAsia"/>
        </w:rPr>
        <w:t>財産権</w:t>
      </w:r>
      <w:r w:rsidR="00124B71" w:rsidRPr="00C07E22">
        <w:rPr>
          <w:rFonts w:hint="eastAsia"/>
        </w:rPr>
        <w:t>等</w:t>
      </w:r>
      <w:r w:rsidRPr="00C07E22">
        <w:rPr>
          <w:rFonts w:hint="eastAsia"/>
        </w:rPr>
        <w:t>の使用）</w:t>
      </w:r>
    </w:p>
    <w:p w14:paraId="193CFA27" w14:textId="77777777" w:rsidR="0088002E" w:rsidRPr="00C07E22" w:rsidRDefault="009D0D89" w:rsidP="00682B20">
      <w:pPr>
        <w:ind w:left="210" w:hangingChars="100" w:hanging="210"/>
      </w:pPr>
      <w:r w:rsidRPr="00C07E22">
        <w:rPr>
          <w:rFonts w:hint="eastAsia"/>
        </w:rPr>
        <w:t>第１</w:t>
      </w:r>
      <w:r w:rsidR="0080179A" w:rsidRPr="00C07E22">
        <w:rPr>
          <w:rFonts w:hint="eastAsia"/>
        </w:rPr>
        <w:t>１</w:t>
      </w:r>
      <w:r w:rsidRPr="00C07E22">
        <w:rPr>
          <w:rFonts w:hint="eastAsia"/>
        </w:rPr>
        <w:t xml:space="preserve">条　</w:t>
      </w:r>
      <w:r w:rsidR="0088002E" w:rsidRPr="00C07E22">
        <w:rPr>
          <w:rFonts w:hint="eastAsia"/>
        </w:rPr>
        <w:t>乙は、委託業務の履行に当たり、第三者の著作権、著作者人格権、</w:t>
      </w:r>
      <w:r w:rsidR="00CE12CD" w:rsidRPr="00C07E22">
        <w:rPr>
          <w:rFonts w:hint="eastAsia"/>
        </w:rPr>
        <w:t>著作隣接権、</w:t>
      </w:r>
      <w:r w:rsidR="0088002E" w:rsidRPr="00C07E22">
        <w:rPr>
          <w:rFonts w:hint="eastAsia"/>
        </w:rPr>
        <w:t>意匠権、商標権、</w:t>
      </w:r>
      <w:r w:rsidR="00C17701" w:rsidRPr="00C07E22">
        <w:rPr>
          <w:rFonts w:hint="eastAsia"/>
        </w:rPr>
        <w:t>実用新案権、</w:t>
      </w:r>
      <w:r w:rsidR="0088002E" w:rsidRPr="00C07E22">
        <w:rPr>
          <w:rFonts w:hint="eastAsia"/>
        </w:rPr>
        <w:t>特許権その他の権利（以下「</w:t>
      </w:r>
      <w:r w:rsidR="00017D8D" w:rsidRPr="00C07E22">
        <w:rPr>
          <w:rFonts w:hint="eastAsia"/>
        </w:rPr>
        <w:t>知的</w:t>
      </w:r>
      <w:r w:rsidR="0088002E" w:rsidRPr="00C07E22">
        <w:rPr>
          <w:rFonts w:hint="eastAsia"/>
        </w:rPr>
        <w:t>財産権等」という。）の対象となっている素材又は方法等を使用するときは、その使用に関し当該権利保持者から承諾を得るものとし、その使用に関する一切の責任</w:t>
      </w:r>
      <w:r w:rsidR="00C17701" w:rsidRPr="00C07E22">
        <w:rPr>
          <w:rFonts w:hint="eastAsia"/>
        </w:rPr>
        <w:t>（使用料の支払を含む。）</w:t>
      </w:r>
      <w:r w:rsidR="0088002E" w:rsidRPr="00C07E22">
        <w:rPr>
          <w:rFonts w:hint="eastAsia"/>
        </w:rPr>
        <w:t>を負わなければならない。</w:t>
      </w:r>
    </w:p>
    <w:p w14:paraId="53557C23" w14:textId="77777777" w:rsidR="00CE12CD" w:rsidRPr="00C07E22" w:rsidRDefault="00CE12CD" w:rsidP="00682B20">
      <w:pPr>
        <w:ind w:left="210" w:hangingChars="100" w:hanging="210"/>
      </w:pPr>
      <w:r w:rsidRPr="00C07E22">
        <w:rPr>
          <w:rFonts w:hint="eastAsia"/>
        </w:rPr>
        <w:lastRenderedPageBreak/>
        <w:t xml:space="preserve">２　</w:t>
      </w:r>
      <w:r w:rsidRPr="00264FFF">
        <w:rPr>
          <w:rFonts w:hint="eastAsia"/>
        </w:rPr>
        <w:t>乙は、成果物に係る著作者人格権が第三者に帰属する場合は、当該第三者に著作者人格権を行使させないものとし、その旨を記載した書面</w:t>
      </w:r>
      <w:r w:rsidR="000704C0" w:rsidRPr="00264FFF">
        <w:rPr>
          <w:rFonts w:hint="eastAsia"/>
        </w:rPr>
        <w:t>又は電磁的記録</w:t>
      </w:r>
      <w:r w:rsidRPr="00264FFF">
        <w:rPr>
          <w:rFonts w:hint="eastAsia"/>
        </w:rPr>
        <w:t>を当該第三者に提出させるものとする</w:t>
      </w:r>
      <w:r w:rsidRPr="00C07E22">
        <w:rPr>
          <w:rFonts w:hint="eastAsia"/>
        </w:rPr>
        <w:t>。</w:t>
      </w:r>
    </w:p>
    <w:p w14:paraId="11883FFB" w14:textId="77777777" w:rsidR="0088002E" w:rsidRPr="00C07E22" w:rsidRDefault="00CE12CD" w:rsidP="00682B20">
      <w:pPr>
        <w:ind w:left="210" w:hangingChars="100" w:hanging="210"/>
      </w:pPr>
      <w:r w:rsidRPr="00C07E22">
        <w:rPr>
          <w:rFonts w:hint="eastAsia"/>
        </w:rPr>
        <w:t>３</w:t>
      </w:r>
      <w:r w:rsidR="0088002E" w:rsidRPr="00C07E22">
        <w:rPr>
          <w:rFonts w:hint="eastAsia"/>
        </w:rPr>
        <w:t xml:space="preserve">　乙は、甲に対し、前</w:t>
      </w:r>
      <w:r w:rsidRPr="00C07E22">
        <w:rPr>
          <w:rFonts w:hint="eastAsia"/>
        </w:rPr>
        <w:t>２</w:t>
      </w:r>
      <w:r w:rsidR="0088002E" w:rsidRPr="00C07E22">
        <w:rPr>
          <w:rFonts w:hint="eastAsia"/>
        </w:rPr>
        <w:t>項の書面又は</w:t>
      </w:r>
      <w:r w:rsidR="000704C0" w:rsidRPr="00C07E22">
        <w:rPr>
          <w:rFonts w:hint="eastAsia"/>
        </w:rPr>
        <w:t>電磁的記録（書面の場合は</w:t>
      </w:r>
      <w:r w:rsidR="0088002E" w:rsidRPr="00C07E22">
        <w:rPr>
          <w:rFonts w:hint="eastAsia"/>
        </w:rPr>
        <w:t>写しを</w:t>
      </w:r>
      <w:r w:rsidR="000704C0" w:rsidRPr="00C07E22">
        <w:rPr>
          <w:rFonts w:hint="eastAsia"/>
        </w:rPr>
        <w:t>含む。）を</w:t>
      </w:r>
      <w:r w:rsidR="0088002E" w:rsidRPr="00C07E22">
        <w:rPr>
          <w:rFonts w:hint="eastAsia"/>
        </w:rPr>
        <w:t>提出しなければならない。</w:t>
      </w:r>
    </w:p>
    <w:p w14:paraId="330B3DED" w14:textId="77777777" w:rsidR="009D0D89" w:rsidRPr="00C07E22" w:rsidRDefault="00CE12CD" w:rsidP="00682B20">
      <w:pPr>
        <w:ind w:left="210" w:hangingChars="100" w:hanging="210"/>
      </w:pPr>
      <w:r w:rsidRPr="00C07E22">
        <w:rPr>
          <w:rFonts w:hint="eastAsia"/>
        </w:rPr>
        <w:t>４</w:t>
      </w:r>
      <w:r w:rsidR="0088002E" w:rsidRPr="00C07E22">
        <w:rPr>
          <w:rFonts w:hint="eastAsia"/>
        </w:rPr>
        <w:t xml:space="preserve">　乙は、</w:t>
      </w:r>
      <w:r w:rsidR="00017D8D" w:rsidRPr="00C07E22">
        <w:rPr>
          <w:rFonts w:hint="eastAsia"/>
        </w:rPr>
        <w:t>知的</w:t>
      </w:r>
      <w:r w:rsidR="0088002E" w:rsidRPr="00C07E22">
        <w:rPr>
          <w:rFonts w:hint="eastAsia"/>
        </w:rPr>
        <w:t>財産権等の対象となっている素材又は方法等の使用に関して紛争</w:t>
      </w:r>
      <w:r w:rsidR="00017D8D" w:rsidRPr="00C07E22">
        <w:rPr>
          <w:rFonts w:hint="eastAsia"/>
        </w:rPr>
        <w:t>（第三者の知的財産権等を侵害する場合を含むがこれに限らない。）</w:t>
      </w:r>
      <w:r w:rsidR="0088002E" w:rsidRPr="00C07E22">
        <w:rPr>
          <w:rFonts w:hint="eastAsia"/>
        </w:rPr>
        <w:t>が生じ、甲又は第三者に損害を与えた場合は、甲</w:t>
      </w:r>
      <w:r w:rsidR="00C17701" w:rsidRPr="00C07E22">
        <w:rPr>
          <w:rFonts w:hint="eastAsia"/>
        </w:rPr>
        <w:t>又は第三者に対し、</w:t>
      </w:r>
      <w:r w:rsidR="0088002E" w:rsidRPr="00C07E22">
        <w:rPr>
          <w:rFonts w:hint="eastAsia"/>
        </w:rPr>
        <w:t>訴訟費用、弁護士費用等を含め紛争の解決に係る一切の損害の賠償の責めを負う。</w:t>
      </w:r>
    </w:p>
    <w:p w14:paraId="51537A59" w14:textId="77777777" w:rsidR="00C146F4" w:rsidRPr="00C07E22" w:rsidRDefault="00C146F4" w:rsidP="00C146F4">
      <w:pPr>
        <w:ind w:left="210" w:hangingChars="100" w:hanging="210"/>
      </w:pPr>
      <w:r w:rsidRPr="00C07E22">
        <w:rPr>
          <w:rFonts w:hint="eastAsia"/>
        </w:rPr>
        <w:t>５　前各項の規定</w:t>
      </w:r>
      <w:r w:rsidRPr="00C07E22">
        <w:rPr>
          <w:rFonts w:ascii="MS Gothic" w:hAnsi="MS Gothic" w:hint="eastAsia"/>
        </w:rPr>
        <w:t>は、委託業務が完了した後においても効力を有するものとする。</w:t>
      </w:r>
    </w:p>
    <w:p w14:paraId="0A898C97" w14:textId="77777777" w:rsidR="009D0D89" w:rsidRPr="00C07E22" w:rsidRDefault="009D0D89" w:rsidP="00682B20">
      <w:pPr>
        <w:ind w:left="210" w:hangingChars="100" w:hanging="210"/>
      </w:pPr>
      <w:r w:rsidRPr="00C07E22">
        <w:rPr>
          <w:rFonts w:hint="eastAsia"/>
        </w:rPr>
        <w:t xml:space="preserve">　（業務責任者）</w:t>
      </w:r>
    </w:p>
    <w:p w14:paraId="59E331AE" w14:textId="77777777" w:rsidR="009D0D89" w:rsidRPr="00C07E22" w:rsidRDefault="009D0D89" w:rsidP="00682B20">
      <w:pPr>
        <w:ind w:left="210" w:hangingChars="100" w:hanging="210"/>
      </w:pPr>
      <w:r w:rsidRPr="00C07E22">
        <w:rPr>
          <w:rFonts w:hint="eastAsia"/>
        </w:rPr>
        <w:t>第１</w:t>
      </w:r>
      <w:r w:rsidR="0080179A" w:rsidRPr="00C07E22">
        <w:rPr>
          <w:rFonts w:hint="eastAsia"/>
        </w:rPr>
        <w:t>２</w:t>
      </w:r>
      <w:r w:rsidRPr="00C07E22">
        <w:rPr>
          <w:rFonts w:hint="eastAsia"/>
        </w:rPr>
        <w:t>条　乙は、委託業務の管理及び統括を行う業務責任者を定め、その氏名その他必要な事項を甲に</w:t>
      </w:r>
      <w:r w:rsidR="00BC057E" w:rsidRPr="00C07E22">
        <w:rPr>
          <w:rFonts w:hint="eastAsia"/>
        </w:rPr>
        <w:t>通知しなければならない。</w:t>
      </w:r>
      <w:r w:rsidRPr="00C07E22">
        <w:rPr>
          <w:rFonts w:hint="eastAsia"/>
        </w:rPr>
        <w:t>業務責任者を変更したときも、同様とする。</w:t>
      </w:r>
    </w:p>
    <w:p w14:paraId="7BF5BC38" w14:textId="77777777" w:rsidR="009D0D89" w:rsidRPr="00C07E22" w:rsidRDefault="009D0D89" w:rsidP="00682B20">
      <w:pPr>
        <w:ind w:left="210" w:hangingChars="100" w:hanging="210"/>
      </w:pPr>
      <w:r w:rsidRPr="00C07E22">
        <w:rPr>
          <w:rFonts w:hint="eastAsia"/>
        </w:rPr>
        <w:t xml:space="preserve">　（</w:t>
      </w:r>
      <w:r w:rsidR="00B40063" w:rsidRPr="00C07E22">
        <w:rPr>
          <w:rFonts w:hint="eastAsia"/>
        </w:rPr>
        <w:t>履行報告</w:t>
      </w:r>
      <w:r w:rsidRPr="00C07E22">
        <w:rPr>
          <w:rFonts w:hint="eastAsia"/>
        </w:rPr>
        <w:t>）</w:t>
      </w:r>
    </w:p>
    <w:p w14:paraId="1D42B2A6" w14:textId="77777777" w:rsidR="009D0D89" w:rsidRPr="00C07E22" w:rsidRDefault="009D0D89" w:rsidP="00682B20">
      <w:pPr>
        <w:ind w:left="210" w:hangingChars="100" w:hanging="210"/>
      </w:pPr>
      <w:r w:rsidRPr="00C07E22">
        <w:rPr>
          <w:rFonts w:hint="eastAsia"/>
        </w:rPr>
        <w:t>第１</w:t>
      </w:r>
      <w:r w:rsidR="0080179A" w:rsidRPr="00C07E22">
        <w:rPr>
          <w:rFonts w:hint="eastAsia"/>
        </w:rPr>
        <w:t>３</w:t>
      </w:r>
      <w:r w:rsidRPr="00C07E22">
        <w:rPr>
          <w:rFonts w:hint="eastAsia"/>
        </w:rPr>
        <w:t>条　甲は、必要があると認める場合は、乙の委託業務の履行状況について、調査し、又は報告を求めることができる。</w:t>
      </w:r>
    </w:p>
    <w:p w14:paraId="22CC38FD" w14:textId="77777777" w:rsidR="009D0D89" w:rsidRPr="00C07E22" w:rsidRDefault="009D0D89" w:rsidP="00682B20">
      <w:pPr>
        <w:ind w:left="210" w:hangingChars="100" w:hanging="210"/>
      </w:pPr>
      <w:r w:rsidRPr="00C07E22">
        <w:rPr>
          <w:rFonts w:hint="eastAsia"/>
        </w:rPr>
        <w:t>２　甲は、前項の定めによる調査又は報告の結果、必要があると認める場合は、乙に対して</w:t>
      </w:r>
      <w:ins w:id="129" w:author="Yoshiki Ikegami" w:date="2024-05-23T00:29:00Z">
        <w:r w:rsidR="00493899">
          <w:rPr>
            <w:rFonts w:hint="eastAsia"/>
          </w:rPr>
          <w:t>合理的</w:t>
        </w:r>
      </w:ins>
      <w:del w:id="130" w:author="Yoshiki Ikegami" w:date="2024-05-23T00:28:00Z">
        <w:r w:rsidRPr="00C07E22" w:rsidDel="00493899">
          <w:rPr>
            <w:rFonts w:hint="eastAsia"/>
          </w:rPr>
          <w:delText>適当</w:delText>
        </w:r>
      </w:del>
      <w:r w:rsidRPr="00C07E22">
        <w:rPr>
          <w:rFonts w:hint="eastAsia"/>
        </w:rPr>
        <w:t>な措置を講じるよう指示することができる。この場合において、乙は、当該指示に従い委託業務を行わなければならない。</w:t>
      </w:r>
    </w:p>
    <w:p w14:paraId="0FB2FB9C" w14:textId="77777777" w:rsidR="009D0D89" w:rsidRPr="00C07E22" w:rsidRDefault="009D0D89" w:rsidP="00682B20">
      <w:pPr>
        <w:ind w:left="210" w:hangingChars="100" w:hanging="210"/>
      </w:pPr>
      <w:r w:rsidRPr="00C07E22">
        <w:rPr>
          <w:rFonts w:hint="eastAsia"/>
        </w:rPr>
        <w:t xml:space="preserve">　（施設等の使用）</w:t>
      </w:r>
    </w:p>
    <w:p w14:paraId="606B3DE7" w14:textId="77777777" w:rsidR="009D0D89" w:rsidRPr="00C07E22" w:rsidRDefault="009D0D89" w:rsidP="00682B20">
      <w:pPr>
        <w:ind w:left="210" w:hangingChars="100" w:hanging="210"/>
      </w:pPr>
      <w:r w:rsidRPr="00C07E22">
        <w:rPr>
          <w:rFonts w:hint="eastAsia"/>
        </w:rPr>
        <w:t>第１</w:t>
      </w:r>
      <w:r w:rsidR="0080179A" w:rsidRPr="00C07E22">
        <w:rPr>
          <w:rFonts w:hint="eastAsia"/>
        </w:rPr>
        <w:t>４</w:t>
      </w:r>
      <w:r w:rsidRPr="00C07E22">
        <w:rPr>
          <w:rFonts w:hint="eastAsia"/>
        </w:rPr>
        <w:t>条　甲は、乙が委託業務</w:t>
      </w:r>
      <w:r w:rsidR="00B40063" w:rsidRPr="00C07E22">
        <w:rPr>
          <w:rFonts w:hint="eastAsia"/>
        </w:rPr>
        <w:t>の</w:t>
      </w:r>
      <w:r w:rsidRPr="00C07E22">
        <w:rPr>
          <w:rFonts w:hint="eastAsia"/>
        </w:rPr>
        <w:t>履行に必要な詰所、施設及び設備（以下「施設等」という。）について、乙に無償で使用させることができる。</w:t>
      </w:r>
    </w:p>
    <w:p w14:paraId="0D32A388" w14:textId="77777777" w:rsidR="009D0D89" w:rsidRPr="00C07E22" w:rsidRDefault="009D0D89" w:rsidP="00682B20">
      <w:pPr>
        <w:ind w:left="210" w:hangingChars="100" w:hanging="210"/>
      </w:pPr>
      <w:r w:rsidRPr="00C07E22">
        <w:rPr>
          <w:rFonts w:hint="eastAsia"/>
        </w:rPr>
        <w:t>２</w:t>
      </w:r>
      <w:r w:rsidR="00C65DE6" w:rsidRPr="00C07E22">
        <w:rPr>
          <w:rFonts w:hint="eastAsia"/>
        </w:rPr>
        <w:t xml:space="preserve">　</w:t>
      </w:r>
      <w:r w:rsidRPr="00C07E22">
        <w:rPr>
          <w:rFonts w:hint="eastAsia"/>
        </w:rPr>
        <w:t>乙は、甲の定めるところに従い、施設等を善良な管理者の注意をもって使用しなければならない。</w:t>
      </w:r>
      <w:r w:rsidR="00017D8D" w:rsidRPr="00C07E22">
        <w:rPr>
          <w:rFonts w:hint="eastAsia"/>
        </w:rPr>
        <w:t>なお、乙が施設等において委託業務を履行する場合であっても、乙の従業員（第５条に定める</w:t>
      </w:r>
      <w:r w:rsidR="00A011B2" w:rsidRPr="00C07E22">
        <w:rPr>
          <w:rFonts w:hint="eastAsia"/>
        </w:rPr>
        <w:t>第三者</w:t>
      </w:r>
      <w:r w:rsidR="00017D8D" w:rsidRPr="00C07E22">
        <w:rPr>
          <w:rFonts w:hint="eastAsia"/>
        </w:rPr>
        <w:t>の従業員を含む</w:t>
      </w:r>
      <w:r w:rsidR="00DE1879" w:rsidRPr="00C07E22">
        <w:rPr>
          <w:rFonts w:hint="eastAsia"/>
        </w:rPr>
        <w:t>。</w:t>
      </w:r>
      <w:r w:rsidR="00017D8D" w:rsidRPr="00C07E22">
        <w:rPr>
          <w:rFonts w:hint="eastAsia"/>
        </w:rPr>
        <w:t>）は乙の指揮監督にのみ服するものであり、甲が指揮監督権限を有するものではない。</w:t>
      </w:r>
    </w:p>
    <w:p w14:paraId="6AB85F5C" w14:textId="77777777" w:rsidR="009D0D89" w:rsidRPr="00C07E22" w:rsidRDefault="009D0D89" w:rsidP="00682B20">
      <w:pPr>
        <w:ind w:left="210" w:hangingChars="100" w:hanging="210"/>
      </w:pPr>
      <w:r w:rsidRPr="00C07E22">
        <w:rPr>
          <w:rFonts w:hint="eastAsia"/>
        </w:rPr>
        <w:t>３</w:t>
      </w:r>
      <w:r w:rsidR="00C65DE6" w:rsidRPr="00C07E22">
        <w:rPr>
          <w:rFonts w:hint="eastAsia"/>
        </w:rPr>
        <w:t xml:space="preserve">　</w:t>
      </w:r>
      <w:r w:rsidRPr="00C07E22">
        <w:rPr>
          <w:rFonts w:hint="eastAsia"/>
        </w:rPr>
        <w:t>乙は、第１項の施設等について、甲から変更又は明渡しを求められたときは、これに応じ</w:t>
      </w:r>
      <w:r w:rsidR="00124B71" w:rsidRPr="00C07E22">
        <w:rPr>
          <w:rFonts w:hint="eastAsia"/>
        </w:rPr>
        <w:t>なければならない</w:t>
      </w:r>
      <w:r w:rsidRPr="00C07E22">
        <w:rPr>
          <w:rFonts w:hint="eastAsia"/>
        </w:rPr>
        <w:t>。</w:t>
      </w:r>
    </w:p>
    <w:p w14:paraId="3E2F4D26" w14:textId="77777777" w:rsidR="009D0D89" w:rsidRPr="00C07E22" w:rsidRDefault="009D0D89" w:rsidP="00682B20">
      <w:pPr>
        <w:ind w:left="210" w:hangingChars="100" w:hanging="210"/>
      </w:pPr>
      <w:r w:rsidRPr="00C07E22">
        <w:rPr>
          <w:rFonts w:hint="eastAsia"/>
        </w:rPr>
        <w:t>４</w:t>
      </w:r>
      <w:r w:rsidR="00C65DE6" w:rsidRPr="00C07E22">
        <w:rPr>
          <w:rFonts w:hint="eastAsia"/>
        </w:rPr>
        <w:t xml:space="preserve">　</w:t>
      </w:r>
      <w:r w:rsidRPr="00C07E22">
        <w:rPr>
          <w:rFonts w:hint="eastAsia"/>
        </w:rPr>
        <w:t>乙は、</w:t>
      </w:r>
      <w:r w:rsidR="00B86FD0" w:rsidRPr="00C07E22">
        <w:rPr>
          <w:rFonts w:hint="eastAsia"/>
        </w:rPr>
        <w:t>委託業務が完了</w:t>
      </w:r>
      <w:r w:rsidRPr="00C07E22">
        <w:rPr>
          <w:rFonts w:hint="eastAsia"/>
        </w:rPr>
        <w:t>した場合は、遅滞なく甲に施設等を原状に復して返還</w:t>
      </w:r>
      <w:r w:rsidR="00C30309" w:rsidRPr="00C07E22">
        <w:rPr>
          <w:rFonts w:hint="eastAsia"/>
        </w:rPr>
        <w:t>しなければならない。</w:t>
      </w:r>
    </w:p>
    <w:p w14:paraId="37AF86E4" w14:textId="77777777" w:rsidR="009D0D89" w:rsidRPr="00C07E22" w:rsidRDefault="009D0D89" w:rsidP="00B40063">
      <w:pPr>
        <w:ind w:leftChars="100" w:left="210"/>
      </w:pPr>
      <w:r w:rsidRPr="00C07E22">
        <w:rPr>
          <w:rFonts w:hint="eastAsia"/>
        </w:rPr>
        <w:t>（物品等の貸与）</w:t>
      </w:r>
    </w:p>
    <w:p w14:paraId="63D6BBBB" w14:textId="77777777" w:rsidR="009D0D89" w:rsidRPr="00C07E22" w:rsidRDefault="009D0D89" w:rsidP="00682B20">
      <w:pPr>
        <w:ind w:left="210" w:hangingChars="100" w:hanging="210"/>
      </w:pPr>
      <w:r w:rsidRPr="00C07E22">
        <w:rPr>
          <w:rFonts w:hint="eastAsia"/>
        </w:rPr>
        <w:t>第１</w:t>
      </w:r>
      <w:r w:rsidR="0080179A" w:rsidRPr="00C07E22">
        <w:rPr>
          <w:rFonts w:hint="eastAsia"/>
        </w:rPr>
        <w:t>５</w:t>
      </w:r>
      <w:r w:rsidRPr="00C07E22">
        <w:rPr>
          <w:rFonts w:hint="eastAsia"/>
        </w:rPr>
        <w:t>条　甲は、乙が委託業務</w:t>
      </w:r>
      <w:r w:rsidR="00B40063" w:rsidRPr="00C07E22">
        <w:rPr>
          <w:rFonts w:hint="eastAsia"/>
        </w:rPr>
        <w:t>の</w:t>
      </w:r>
      <w:r w:rsidRPr="00C07E22">
        <w:rPr>
          <w:rFonts w:hint="eastAsia"/>
        </w:rPr>
        <w:t>履行に必要な甲の所有する物品</w:t>
      </w:r>
      <w:r w:rsidR="0057772F" w:rsidRPr="00C07E22">
        <w:rPr>
          <w:rFonts w:hint="eastAsia"/>
        </w:rPr>
        <w:t>及び資料</w:t>
      </w:r>
      <w:r w:rsidRPr="00C07E22">
        <w:rPr>
          <w:rFonts w:hint="eastAsia"/>
        </w:rPr>
        <w:t>等（以下「物品等」という。）について、乙に無償で使用させることができる。</w:t>
      </w:r>
    </w:p>
    <w:p w14:paraId="3FECEC25" w14:textId="77777777" w:rsidR="009D0D89" w:rsidRPr="00C07E22" w:rsidRDefault="009D0D89" w:rsidP="00682B20">
      <w:pPr>
        <w:ind w:left="210" w:hangingChars="100" w:hanging="210"/>
      </w:pPr>
      <w:r w:rsidRPr="00C07E22">
        <w:rPr>
          <w:rFonts w:hint="eastAsia"/>
        </w:rPr>
        <w:t>２</w:t>
      </w:r>
      <w:r w:rsidR="00C65DE6" w:rsidRPr="00C07E22">
        <w:rPr>
          <w:rFonts w:hint="eastAsia"/>
        </w:rPr>
        <w:t xml:space="preserve">　</w:t>
      </w:r>
      <w:r w:rsidRPr="00C07E22">
        <w:rPr>
          <w:rFonts w:hint="eastAsia"/>
        </w:rPr>
        <w:t>乙は、甲の定めるところに従い、物品等を善良な管理者の注意をもって使用しなければならない。</w:t>
      </w:r>
    </w:p>
    <w:p w14:paraId="7F2C20E7" w14:textId="77777777" w:rsidR="009D0D89" w:rsidRPr="00C07E22" w:rsidRDefault="009D0D89" w:rsidP="00682B20">
      <w:pPr>
        <w:ind w:left="210" w:hangingChars="100" w:hanging="210"/>
      </w:pPr>
      <w:r w:rsidRPr="00C07E22">
        <w:rPr>
          <w:rFonts w:hint="eastAsia"/>
        </w:rPr>
        <w:t>３　乙は、物品等の引渡しを受けたときは、引渡しの日から７日以内に、甲に受領書又は借</w:t>
      </w:r>
      <w:r w:rsidRPr="00C07E22">
        <w:rPr>
          <w:rFonts w:hint="eastAsia"/>
        </w:rPr>
        <w:lastRenderedPageBreak/>
        <w:t>用書を提出しなければならない。</w:t>
      </w:r>
    </w:p>
    <w:p w14:paraId="5AF73979" w14:textId="77777777" w:rsidR="009D0D89" w:rsidRPr="00C07E22" w:rsidRDefault="009D0D89" w:rsidP="00682B20">
      <w:pPr>
        <w:ind w:left="210" w:hangingChars="100" w:hanging="210"/>
      </w:pPr>
      <w:r w:rsidRPr="00C07E22">
        <w:rPr>
          <w:rFonts w:hint="eastAsia"/>
        </w:rPr>
        <w:t>４　乙は、第１項の</w:t>
      </w:r>
      <w:r w:rsidR="0048433E" w:rsidRPr="00C07E22">
        <w:rPr>
          <w:rFonts w:hint="eastAsia"/>
        </w:rPr>
        <w:t>物品等</w:t>
      </w:r>
      <w:r w:rsidRPr="00C07E22">
        <w:rPr>
          <w:rFonts w:hint="eastAsia"/>
        </w:rPr>
        <w:t>について、甲から返還を求め</w:t>
      </w:r>
      <w:r w:rsidR="0048433E" w:rsidRPr="00C07E22">
        <w:rPr>
          <w:rFonts w:hint="eastAsia"/>
        </w:rPr>
        <w:t>られ</w:t>
      </w:r>
      <w:r w:rsidRPr="00C07E22">
        <w:rPr>
          <w:rFonts w:hint="eastAsia"/>
        </w:rPr>
        <w:t>たときは、これに応じ</w:t>
      </w:r>
      <w:r w:rsidR="00124B71" w:rsidRPr="00C07E22">
        <w:rPr>
          <w:rFonts w:hint="eastAsia"/>
        </w:rPr>
        <w:t>なければならない</w:t>
      </w:r>
      <w:r w:rsidRPr="00C07E22">
        <w:rPr>
          <w:rFonts w:hint="eastAsia"/>
        </w:rPr>
        <w:t>。</w:t>
      </w:r>
    </w:p>
    <w:p w14:paraId="5964C507" w14:textId="77777777" w:rsidR="009D0D89" w:rsidRPr="00C07E22" w:rsidRDefault="009D0D89" w:rsidP="00682B20">
      <w:pPr>
        <w:ind w:left="210" w:hangingChars="100" w:hanging="210"/>
      </w:pPr>
      <w:r w:rsidRPr="00C07E22">
        <w:rPr>
          <w:rFonts w:hint="eastAsia"/>
        </w:rPr>
        <w:t>５</w:t>
      </w:r>
      <w:r w:rsidR="00C65DE6" w:rsidRPr="00C07E22">
        <w:rPr>
          <w:rFonts w:hint="eastAsia"/>
        </w:rPr>
        <w:t xml:space="preserve">　</w:t>
      </w:r>
      <w:r w:rsidRPr="00C07E22">
        <w:rPr>
          <w:rFonts w:hint="eastAsia"/>
        </w:rPr>
        <w:t>乙は、</w:t>
      </w:r>
      <w:r w:rsidR="00B86FD0" w:rsidRPr="00C07E22">
        <w:rPr>
          <w:rFonts w:hint="eastAsia"/>
        </w:rPr>
        <w:t>委託業務が完了</w:t>
      </w:r>
      <w:r w:rsidRPr="00C07E22">
        <w:rPr>
          <w:rFonts w:hint="eastAsia"/>
        </w:rPr>
        <w:t>した場合は、遅滞なく甲に物品等を返還</w:t>
      </w:r>
      <w:r w:rsidR="00C30309" w:rsidRPr="00C07E22">
        <w:rPr>
          <w:rFonts w:hint="eastAsia"/>
        </w:rPr>
        <w:t>しなければならない。</w:t>
      </w:r>
    </w:p>
    <w:p w14:paraId="09E770DE" w14:textId="77777777" w:rsidR="009D0D89" w:rsidRPr="00C07E22" w:rsidRDefault="009D0D89" w:rsidP="00682B20">
      <w:pPr>
        <w:ind w:left="210" w:hangingChars="100" w:hanging="210"/>
      </w:pPr>
      <w:r w:rsidRPr="00C07E22">
        <w:rPr>
          <w:rFonts w:hint="eastAsia"/>
        </w:rPr>
        <w:t>６　乙は、故意又は過失により物品等が滅失若しくはき損し、又はその返還が不可能となったときは、甲の指定した期間内に代品を納め、若しくは原状に復して返還し、又は返還に代えて損害を賠償しなければならない。</w:t>
      </w:r>
    </w:p>
    <w:p w14:paraId="0EE1A787" w14:textId="77777777" w:rsidR="009D0D89" w:rsidRPr="00C07E22" w:rsidRDefault="009D0D89" w:rsidP="00682B20">
      <w:pPr>
        <w:ind w:left="210" w:hangingChars="100" w:hanging="210"/>
      </w:pPr>
      <w:r w:rsidRPr="00C07E22">
        <w:rPr>
          <w:rFonts w:hint="eastAsia"/>
        </w:rPr>
        <w:t xml:space="preserve">　（派生品の処分）</w:t>
      </w:r>
    </w:p>
    <w:p w14:paraId="01E4A656" w14:textId="77777777" w:rsidR="009D0D89" w:rsidRPr="00C07E22" w:rsidRDefault="009D0D89" w:rsidP="00682B20">
      <w:pPr>
        <w:ind w:left="210" w:hangingChars="100" w:hanging="210"/>
      </w:pPr>
      <w:r w:rsidRPr="00C07E22">
        <w:rPr>
          <w:rFonts w:hint="eastAsia"/>
        </w:rPr>
        <w:t>第１</w:t>
      </w:r>
      <w:r w:rsidR="0080179A" w:rsidRPr="00C07E22">
        <w:rPr>
          <w:rFonts w:hint="eastAsia"/>
        </w:rPr>
        <w:t>６</w:t>
      </w:r>
      <w:r w:rsidRPr="00C07E22">
        <w:rPr>
          <w:rFonts w:hint="eastAsia"/>
        </w:rPr>
        <w:t>条　乙は、委託業務</w:t>
      </w:r>
      <w:r w:rsidR="002546A8" w:rsidRPr="00C07E22">
        <w:rPr>
          <w:rFonts w:ascii="MS Gothic" w:hAnsi="MS Gothic" w:hint="eastAsia"/>
        </w:rPr>
        <w:t>の履行</w:t>
      </w:r>
      <w:r w:rsidRPr="00C07E22">
        <w:rPr>
          <w:rFonts w:hint="eastAsia"/>
        </w:rPr>
        <w:t>に伴い発生した</w:t>
      </w:r>
      <w:r w:rsidR="003847D8" w:rsidRPr="00C07E22">
        <w:rPr>
          <w:rFonts w:hint="eastAsia"/>
        </w:rPr>
        <w:t>材料</w:t>
      </w:r>
      <w:r w:rsidRPr="00C07E22">
        <w:rPr>
          <w:rFonts w:hint="eastAsia"/>
        </w:rPr>
        <w:t>、撤去品、処分品等の派生品については、甲の指示又は仕様書等に定めるところにより、適切かつ確実に処分しなければならない。</w:t>
      </w:r>
    </w:p>
    <w:p w14:paraId="3BCDDEE0" w14:textId="77777777" w:rsidR="00D47394" w:rsidRPr="00C07E22" w:rsidRDefault="00D47394" w:rsidP="00C65DE6">
      <w:pPr>
        <w:ind w:leftChars="100" w:left="210"/>
      </w:pPr>
      <w:r w:rsidRPr="00C07E22">
        <w:rPr>
          <w:rFonts w:hint="eastAsia"/>
        </w:rPr>
        <w:t>（条件変更等）</w:t>
      </w:r>
    </w:p>
    <w:p w14:paraId="63EC029A" w14:textId="77777777" w:rsidR="00D47394" w:rsidRPr="00C07E22" w:rsidRDefault="00D47394" w:rsidP="00682B20">
      <w:pPr>
        <w:ind w:left="210" w:hangingChars="100" w:hanging="210"/>
      </w:pPr>
      <w:r w:rsidRPr="00C07E22">
        <w:rPr>
          <w:rFonts w:hint="eastAsia"/>
        </w:rPr>
        <w:t>第１</w:t>
      </w:r>
      <w:r w:rsidR="0080179A" w:rsidRPr="00C07E22">
        <w:rPr>
          <w:rFonts w:hint="eastAsia"/>
        </w:rPr>
        <w:t>７</w:t>
      </w:r>
      <w:r w:rsidRPr="00C07E22">
        <w:rPr>
          <w:rFonts w:hint="eastAsia"/>
        </w:rPr>
        <w:t>条　乙は、委託業務の履行に当たり、次の各号の</w:t>
      </w:r>
      <w:r w:rsidR="003847D8" w:rsidRPr="00C07E22">
        <w:rPr>
          <w:rFonts w:hint="eastAsia"/>
        </w:rPr>
        <w:t>いずれか</w:t>
      </w:r>
      <w:r w:rsidRPr="00C07E22">
        <w:rPr>
          <w:rFonts w:hint="eastAsia"/>
        </w:rPr>
        <w:t>に該当する事実を発見したときは、その旨を直ちに甲に通知し、その確認を請求しなければならない。</w:t>
      </w:r>
    </w:p>
    <w:p w14:paraId="702CCCDF" w14:textId="77777777" w:rsidR="00D47394" w:rsidRPr="00C07E22" w:rsidRDefault="00D47394" w:rsidP="00682B20">
      <w:pPr>
        <w:ind w:left="210" w:hangingChars="100" w:hanging="210"/>
      </w:pPr>
      <w:r w:rsidRPr="00C07E22">
        <w:rPr>
          <w:rFonts w:hint="eastAsia"/>
        </w:rPr>
        <w:t>（１）仕様書</w:t>
      </w:r>
      <w:r w:rsidR="00C17701" w:rsidRPr="00C07E22">
        <w:rPr>
          <w:rFonts w:hint="eastAsia"/>
        </w:rPr>
        <w:t>に記載された事項</w:t>
      </w:r>
      <w:r w:rsidRPr="00C07E22">
        <w:rPr>
          <w:rFonts w:hint="eastAsia"/>
        </w:rPr>
        <w:t>が明確でないこと。</w:t>
      </w:r>
    </w:p>
    <w:p w14:paraId="01BC7BAE" w14:textId="77777777" w:rsidR="00D47394" w:rsidRPr="00C07E22" w:rsidRDefault="00D47394" w:rsidP="00682B20">
      <w:pPr>
        <w:ind w:left="210" w:hangingChars="100" w:hanging="210"/>
      </w:pPr>
      <w:r w:rsidRPr="00C07E22">
        <w:rPr>
          <w:rFonts w:hint="eastAsia"/>
        </w:rPr>
        <w:t>（２）仕様書に</w:t>
      </w:r>
      <w:r w:rsidR="00C17701" w:rsidRPr="00C07E22">
        <w:rPr>
          <w:rFonts w:hint="eastAsia"/>
        </w:rPr>
        <w:t>記載</w:t>
      </w:r>
      <w:r w:rsidRPr="00C07E22">
        <w:rPr>
          <w:rFonts w:hint="eastAsia"/>
        </w:rPr>
        <w:t>された履行条件が、実際と相違すること。</w:t>
      </w:r>
    </w:p>
    <w:p w14:paraId="36E16EA5" w14:textId="77777777" w:rsidR="00D47394" w:rsidRPr="00C07E22" w:rsidRDefault="00D47394" w:rsidP="002C6AF2">
      <w:pPr>
        <w:ind w:left="420" w:hangingChars="200" w:hanging="420"/>
      </w:pPr>
      <w:r w:rsidRPr="00C07E22">
        <w:rPr>
          <w:rFonts w:hint="eastAsia"/>
        </w:rPr>
        <w:t>（３）仕様書に</w:t>
      </w:r>
      <w:r w:rsidR="00C17701" w:rsidRPr="00C07E22">
        <w:rPr>
          <w:rFonts w:hint="eastAsia"/>
        </w:rPr>
        <w:t>記載</w:t>
      </w:r>
      <w:r w:rsidRPr="00C07E22">
        <w:rPr>
          <w:rFonts w:hint="eastAsia"/>
        </w:rPr>
        <w:t>されていない履行条件について予期することのできない特別な状態が生じたこと。</w:t>
      </w:r>
    </w:p>
    <w:p w14:paraId="015E7EC6" w14:textId="77777777" w:rsidR="00D47394" w:rsidRPr="00C07E22" w:rsidRDefault="00D47394" w:rsidP="00682B20">
      <w:pPr>
        <w:ind w:left="210" w:hangingChars="100" w:hanging="210"/>
      </w:pPr>
      <w:r w:rsidRPr="00C07E22">
        <w:rPr>
          <w:rFonts w:hint="eastAsia"/>
        </w:rPr>
        <w:t>２　甲は、前項の規定による確認を請求されたとき又は自ら前項各号に掲げる事実を発見したときは、</w:t>
      </w:r>
      <w:r w:rsidR="00215887" w:rsidRPr="00C07E22">
        <w:rPr>
          <w:rFonts w:hint="eastAsia"/>
        </w:rPr>
        <w:t>遅滞なく</w:t>
      </w:r>
      <w:r w:rsidRPr="00C07E22">
        <w:rPr>
          <w:rFonts w:hint="eastAsia"/>
        </w:rPr>
        <w:t>調査を行い、調査の結果（これに対して</w:t>
      </w:r>
      <w:r w:rsidR="00C17701" w:rsidRPr="00C07E22">
        <w:rPr>
          <w:rFonts w:hint="eastAsia"/>
        </w:rPr>
        <w:t>乙が</w:t>
      </w:r>
      <w:r w:rsidRPr="00C07E22">
        <w:rPr>
          <w:rFonts w:hint="eastAsia"/>
        </w:rPr>
        <w:t>とるべき措置を指示する必要があるときは、当該指示を含む。）を乙に通知</w:t>
      </w:r>
      <w:r w:rsidR="00215887" w:rsidRPr="00C07E22">
        <w:rPr>
          <w:rFonts w:hint="eastAsia"/>
        </w:rPr>
        <w:t>するものとする</w:t>
      </w:r>
      <w:r w:rsidRPr="00C07E22">
        <w:rPr>
          <w:rFonts w:hint="eastAsia"/>
        </w:rPr>
        <w:t>。</w:t>
      </w:r>
    </w:p>
    <w:p w14:paraId="21321958" w14:textId="77777777" w:rsidR="00D47394" w:rsidRPr="00C07E22" w:rsidRDefault="00D47394" w:rsidP="00682B20">
      <w:pPr>
        <w:ind w:left="210" w:hangingChars="100" w:hanging="210"/>
      </w:pPr>
      <w:r w:rsidRPr="00C07E22">
        <w:rPr>
          <w:rFonts w:hint="eastAsia"/>
        </w:rPr>
        <w:t>３　前項の調査の結果により第１項各号に掲げる事実が確認された場合において、必要があると認められるときは、甲は、業務内容又は仕様書の変更を行</w:t>
      </w:r>
      <w:r w:rsidR="00215887" w:rsidRPr="00C07E22">
        <w:rPr>
          <w:rFonts w:hint="eastAsia"/>
        </w:rPr>
        <w:t>うものとする</w:t>
      </w:r>
      <w:r w:rsidRPr="00C07E22">
        <w:rPr>
          <w:rFonts w:hint="eastAsia"/>
        </w:rPr>
        <w:t>。</w:t>
      </w:r>
    </w:p>
    <w:p w14:paraId="1A030D47" w14:textId="77777777" w:rsidR="00D47394" w:rsidRPr="00C07E22" w:rsidRDefault="00D47394" w:rsidP="00682B20">
      <w:pPr>
        <w:ind w:left="210" w:hangingChars="100" w:hanging="210"/>
      </w:pPr>
      <w:r w:rsidRPr="00C07E22">
        <w:rPr>
          <w:rFonts w:hint="eastAsia"/>
        </w:rPr>
        <w:t>４　前項の規定により業務内容又は仕様書の変更が行われた場合において、甲は、</w:t>
      </w:r>
      <w:ins w:id="131" w:author="Yoshiki Ikegami" w:date="2024-05-23T00:51:00Z">
        <w:r w:rsidR="007752EA">
          <w:rPr>
            <w:rFonts w:hint="eastAsia"/>
          </w:rPr>
          <w:t>客観的に</w:t>
        </w:r>
      </w:ins>
      <w:r w:rsidRPr="00C07E22">
        <w:rPr>
          <w:rFonts w:hint="eastAsia"/>
        </w:rPr>
        <w:t>必要があると認められるときは、</w:t>
      </w:r>
      <w:r w:rsidR="00215887" w:rsidRPr="00C07E22">
        <w:rPr>
          <w:rFonts w:hint="eastAsia"/>
        </w:rPr>
        <w:t>納期</w:t>
      </w:r>
      <w:r w:rsidRPr="00C07E22">
        <w:rPr>
          <w:rFonts w:hint="eastAsia"/>
        </w:rPr>
        <w:t>若しくは委託料を変更し、又は必要な費用を負担するものとする。</w:t>
      </w:r>
    </w:p>
    <w:p w14:paraId="022126A4" w14:textId="77777777" w:rsidR="00D47394" w:rsidRPr="00C07E22" w:rsidRDefault="00D47394" w:rsidP="00D47394">
      <w:pPr>
        <w:ind w:leftChars="100" w:left="210"/>
      </w:pPr>
      <w:r w:rsidRPr="00C07E22">
        <w:rPr>
          <w:rFonts w:hint="eastAsia"/>
        </w:rPr>
        <w:t>（業務内容の変更等）</w:t>
      </w:r>
    </w:p>
    <w:p w14:paraId="4CD40222" w14:textId="77777777" w:rsidR="00D47394" w:rsidRPr="00C07E22" w:rsidRDefault="00D47394" w:rsidP="00682B20">
      <w:pPr>
        <w:ind w:left="210" w:hangingChars="100" w:hanging="210"/>
      </w:pPr>
      <w:r w:rsidRPr="00C07E22">
        <w:rPr>
          <w:rFonts w:hint="eastAsia"/>
        </w:rPr>
        <w:t>第１</w:t>
      </w:r>
      <w:r w:rsidR="0080179A" w:rsidRPr="00C07E22">
        <w:rPr>
          <w:rFonts w:hint="eastAsia"/>
        </w:rPr>
        <w:t>８</w:t>
      </w:r>
      <w:r w:rsidRPr="00C07E22">
        <w:rPr>
          <w:rFonts w:hint="eastAsia"/>
        </w:rPr>
        <w:t>条　甲は、前条第３項の規定によるほか、必要があると認めるときは、乙に通知の上、業務内容を変更し、又は委託業務の全部若しくは一部を一時中止させることができる。</w:t>
      </w:r>
    </w:p>
    <w:p w14:paraId="7C62BC69" w14:textId="77777777" w:rsidR="009D0D89" w:rsidRPr="00C07E22" w:rsidRDefault="00D47394" w:rsidP="00682B20">
      <w:pPr>
        <w:ind w:left="210" w:hangingChars="100" w:hanging="210"/>
      </w:pPr>
      <w:r w:rsidRPr="00C07E22">
        <w:rPr>
          <w:rFonts w:hint="eastAsia"/>
        </w:rPr>
        <w:t>２　前項の規定により業務内容を変更し、又は委託業務を一時中止させた場合において、甲は、</w:t>
      </w:r>
      <w:ins w:id="132" w:author="Yoshiki Ikegami" w:date="2024-05-23T00:52:00Z">
        <w:r w:rsidR="007752EA">
          <w:rPr>
            <w:rFonts w:hint="eastAsia"/>
          </w:rPr>
          <w:t>客観的に</w:t>
        </w:r>
      </w:ins>
      <w:r w:rsidRPr="00C07E22">
        <w:rPr>
          <w:rFonts w:hint="eastAsia"/>
        </w:rPr>
        <w:t>必要があると認められるときは、</w:t>
      </w:r>
      <w:r w:rsidR="00E80AE2" w:rsidRPr="00C07E22">
        <w:rPr>
          <w:rFonts w:hint="eastAsia"/>
        </w:rPr>
        <w:t>納期若しくは</w:t>
      </w:r>
      <w:r w:rsidRPr="00C07E22">
        <w:rPr>
          <w:rFonts w:hint="eastAsia"/>
        </w:rPr>
        <w:t>委託料を変更し、又は必要な費用を負担するものとする。</w:t>
      </w:r>
    </w:p>
    <w:p w14:paraId="72E31070" w14:textId="77777777" w:rsidR="00215887" w:rsidRPr="00C07E22" w:rsidRDefault="00215887" w:rsidP="00682B20">
      <w:pPr>
        <w:ind w:left="208" w:hangingChars="99" w:hanging="208"/>
      </w:pPr>
      <w:r w:rsidRPr="00C07E22">
        <w:rPr>
          <w:rFonts w:hint="eastAsia"/>
        </w:rPr>
        <w:t xml:space="preserve">　（契約内容の変更）</w:t>
      </w:r>
    </w:p>
    <w:p w14:paraId="0BFA821D" w14:textId="77777777" w:rsidR="00215887" w:rsidRPr="00C07E22" w:rsidRDefault="00215887" w:rsidP="00682B20">
      <w:pPr>
        <w:ind w:left="208" w:hangingChars="99" w:hanging="208"/>
      </w:pPr>
      <w:r w:rsidRPr="00C07E22">
        <w:rPr>
          <w:rFonts w:hint="eastAsia"/>
        </w:rPr>
        <w:t>第１</w:t>
      </w:r>
      <w:r w:rsidR="0080179A" w:rsidRPr="00C07E22">
        <w:rPr>
          <w:rFonts w:hint="eastAsia"/>
        </w:rPr>
        <w:t>９</w:t>
      </w:r>
      <w:r w:rsidRPr="00C07E22">
        <w:rPr>
          <w:rFonts w:hint="eastAsia"/>
        </w:rPr>
        <w:t>条　甲及び乙は、本契約に定められている規定の</w:t>
      </w:r>
      <w:r w:rsidR="00D04154" w:rsidRPr="00C07E22">
        <w:rPr>
          <w:rFonts w:hint="eastAsia"/>
        </w:rPr>
        <w:t>ほか</w:t>
      </w:r>
      <w:r w:rsidRPr="00C07E22">
        <w:rPr>
          <w:rFonts w:hint="eastAsia"/>
        </w:rPr>
        <w:t>、本契約の内容を変更する必要があるときは、相手方に通知し、協議を行うことを求めることができる。</w:t>
      </w:r>
    </w:p>
    <w:p w14:paraId="245E5BE4" w14:textId="77777777" w:rsidR="00D9174A" w:rsidRPr="00C07E22" w:rsidRDefault="00D9174A" w:rsidP="00682B20">
      <w:pPr>
        <w:ind w:left="208" w:hangingChars="99" w:hanging="208"/>
      </w:pPr>
      <w:r w:rsidRPr="00C07E22">
        <w:rPr>
          <w:rFonts w:hint="eastAsia"/>
        </w:rPr>
        <w:t xml:space="preserve">　（危険負担）</w:t>
      </w:r>
    </w:p>
    <w:p w14:paraId="52F80CFF" w14:textId="77777777" w:rsidR="001531B3" w:rsidRPr="00C07E22" w:rsidRDefault="00D9174A" w:rsidP="00682B20">
      <w:pPr>
        <w:ind w:left="208" w:hangingChars="99" w:hanging="208"/>
      </w:pPr>
      <w:r w:rsidRPr="00C07E22">
        <w:rPr>
          <w:rFonts w:hint="eastAsia"/>
        </w:rPr>
        <w:lastRenderedPageBreak/>
        <w:t>第</w:t>
      </w:r>
      <w:r w:rsidR="0080179A" w:rsidRPr="00C07E22">
        <w:rPr>
          <w:rFonts w:hint="eastAsia"/>
        </w:rPr>
        <w:t>２０</w:t>
      </w:r>
      <w:r w:rsidRPr="00C07E22">
        <w:rPr>
          <w:rFonts w:hint="eastAsia"/>
        </w:rPr>
        <w:t>条　本契約の締結後引渡しまでに</w:t>
      </w:r>
      <w:r w:rsidR="00BF59EB" w:rsidRPr="00C07E22">
        <w:rPr>
          <w:rFonts w:hint="eastAsia"/>
        </w:rPr>
        <w:t>甲乙</w:t>
      </w:r>
      <w:r w:rsidR="007B596D" w:rsidRPr="00C07E22">
        <w:rPr>
          <w:rFonts w:hint="eastAsia"/>
        </w:rPr>
        <w:t>双方の</w:t>
      </w:r>
      <w:r w:rsidR="00BF59EB" w:rsidRPr="00C07E22">
        <w:rPr>
          <w:rFonts w:hint="eastAsia"/>
        </w:rPr>
        <w:t>責めに帰す</w:t>
      </w:r>
      <w:r w:rsidR="007B596D" w:rsidRPr="00C07E22">
        <w:rPr>
          <w:rFonts w:hint="eastAsia"/>
        </w:rPr>
        <w:t>る</w:t>
      </w:r>
      <w:r w:rsidR="00BF59EB" w:rsidRPr="00C07E22">
        <w:rPr>
          <w:rFonts w:hint="eastAsia"/>
        </w:rPr>
        <w:t>ことのできない事由により</w:t>
      </w:r>
      <w:r w:rsidRPr="00C07E22">
        <w:rPr>
          <w:rFonts w:hint="eastAsia"/>
        </w:rPr>
        <w:t>成果物に生じた滅失、き損その他の損害については、乙が負担するものとする。</w:t>
      </w:r>
    </w:p>
    <w:p w14:paraId="1117844E" w14:textId="77777777" w:rsidR="00DF7892" w:rsidRPr="00C07E22" w:rsidRDefault="00DF7892" w:rsidP="00DF7892">
      <w:pPr>
        <w:ind w:left="210" w:hangingChars="100" w:hanging="210"/>
      </w:pPr>
      <w:r w:rsidRPr="00C07E22">
        <w:rPr>
          <w:rFonts w:hint="eastAsia"/>
        </w:rPr>
        <w:t xml:space="preserve">　（損害の負担）</w:t>
      </w:r>
    </w:p>
    <w:p w14:paraId="4E3B6CDE" w14:textId="77777777" w:rsidR="00DF7892" w:rsidRPr="00C07E22" w:rsidRDefault="00DF7892" w:rsidP="00DF7892">
      <w:pPr>
        <w:ind w:left="210" w:hangingChars="100" w:hanging="210"/>
      </w:pPr>
      <w:r w:rsidRPr="00C07E22">
        <w:rPr>
          <w:rFonts w:hint="eastAsia"/>
        </w:rPr>
        <w:t>第２</w:t>
      </w:r>
      <w:r w:rsidR="0080179A" w:rsidRPr="00C07E22">
        <w:rPr>
          <w:rFonts w:hint="eastAsia"/>
        </w:rPr>
        <w:t>１</w:t>
      </w:r>
      <w:r w:rsidRPr="00C07E22">
        <w:rPr>
          <w:rFonts w:hint="eastAsia"/>
        </w:rPr>
        <w:t>条　乙は、本契約に関し、甲又は第三者に損害を及ぼした場合、</w:t>
      </w:r>
      <w:r w:rsidR="00E36A55" w:rsidRPr="00C07E22">
        <w:rPr>
          <w:rFonts w:hint="eastAsia"/>
        </w:rPr>
        <w:t>直ちに</w:t>
      </w:r>
      <w:r w:rsidRPr="00C07E22">
        <w:rPr>
          <w:rFonts w:hint="eastAsia"/>
        </w:rPr>
        <w:t>甲に報告しなければならない。</w:t>
      </w:r>
    </w:p>
    <w:p w14:paraId="58CC53E5" w14:textId="77777777" w:rsidR="00DF7892" w:rsidRPr="00C07E22" w:rsidRDefault="00DF7892" w:rsidP="00017D8D">
      <w:pPr>
        <w:ind w:left="210" w:hangingChars="100" w:hanging="210"/>
      </w:pPr>
      <w:r w:rsidRPr="00C07E22">
        <w:rPr>
          <w:rFonts w:hint="eastAsia"/>
        </w:rPr>
        <w:t>２　前項の場合において、乙はその損害を負担するものとする。ただし、同損害の発生が甲の責めに</w:t>
      </w:r>
      <w:del w:id="133" w:author="Yoshiki Ikegami" w:date="2024-05-23T00:52:00Z">
        <w:r w:rsidR="003630ED" w:rsidRPr="00C07E22" w:rsidDel="007752EA">
          <w:rPr>
            <w:rFonts w:hint="eastAsia"/>
          </w:rPr>
          <w:delText>のみ</w:delText>
        </w:r>
      </w:del>
      <w:r w:rsidRPr="00C07E22">
        <w:rPr>
          <w:rFonts w:hint="eastAsia"/>
        </w:rPr>
        <w:t>帰すべき事由による場合は、甲が</w:t>
      </w:r>
      <w:ins w:id="134" w:author="Yoshiki Ikegami" w:date="2024-05-23T00:52:00Z">
        <w:r w:rsidR="007752EA">
          <w:rPr>
            <w:rFonts w:hint="eastAsia"/>
          </w:rPr>
          <w:t>相当</w:t>
        </w:r>
      </w:ins>
      <w:ins w:id="135" w:author="Yoshiki Ikegami" w:date="2024-05-23T00:53:00Z">
        <w:r w:rsidR="007752EA">
          <w:rPr>
            <w:rFonts w:hint="eastAsia"/>
          </w:rPr>
          <w:t>因果関係の認められる範囲で</w:t>
        </w:r>
      </w:ins>
      <w:r w:rsidRPr="00C07E22">
        <w:rPr>
          <w:rFonts w:hint="eastAsia"/>
        </w:rPr>
        <w:t>負担するものとする。</w:t>
      </w:r>
    </w:p>
    <w:p w14:paraId="31BB4A77" w14:textId="77777777" w:rsidR="00C146F4" w:rsidRPr="00C07E22" w:rsidRDefault="00C146F4" w:rsidP="00C146F4">
      <w:pPr>
        <w:ind w:left="210" w:hangingChars="100" w:hanging="210"/>
      </w:pPr>
      <w:r w:rsidRPr="00C07E22">
        <w:rPr>
          <w:rFonts w:hint="eastAsia"/>
        </w:rPr>
        <w:t>３　前各項の規定</w:t>
      </w:r>
      <w:r w:rsidRPr="00C07E22">
        <w:rPr>
          <w:rFonts w:ascii="MS Gothic" w:hAnsi="MS Gothic" w:hint="eastAsia"/>
        </w:rPr>
        <w:t>は、委託業務が完了した後においても効力を有するものとする。</w:t>
      </w:r>
    </w:p>
    <w:p w14:paraId="79247BA3" w14:textId="77777777" w:rsidR="00747DAD" w:rsidRPr="00C07E22" w:rsidRDefault="00747DAD" w:rsidP="00747DAD">
      <w:pPr>
        <w:ind w:left="210" w:hangingChars="100" w:hanging="210"/>
      </w:pPr>
      <w:r w:rsidRPr="00C07E22">
        <w:rPr>
          <w:rFonts w:hint="eastAsia"/>
        </w:rPr>
        <w:t xml:space="preserve">　（苦情等の処理）</w:t>
      </w:r>
    </w:p>
    <w:p w14:paraId="07A81634" w14:textId="77777777" w:rsidR="00747DAD" w:rsidRPr="00C07E22" w:rsidRDefault="00747DAD" w:rsidP="00747DAD">
      <w:pPr>
        <w:ind w:left="210" w:hangingChars="100" w:hanging="210"/>
      </w:pPr>
      <w:r w:rsidRPr="00C07E22">
        <w:rPr>
          <w:rFonts w:hint="eastAsia"/>
        </w:rPr>
        <w:t>第２</w:t>
      </w:r>
      <w:r w:rsidR="0080179A" w:rsidRPr="00C07E22">
        <w:rPr>
          <w:rFonts w:hint="eastAsia"/>
        </w:rPr>
        <w:t>２</w:t>
      </w:r>
      <w:r w:rsidRPr="00C07E22">
        <w:rPr>
          <w:rFonts w:hint="eastAsia"/>
        </w:rPr>
        <w:t>条　委託業務に関する第三者からの苦情及び抗議等については、乙が責任をもって処理をするものとする。</w:t>
      </w:r>
    </w:p>
    <w:p w14:paraId="56687147" w14:textId="77777777" w:rsidR="00C146F4" w:rsidRPr="00C07E22" w:rsidRDefault="00C146F4" w:rsidP="00C146F4">
      <w:pPr>
        <w:ind w:left="210" w:hangingChars="100" w:hanging="210"/>
      </w:pPr>
      <w:r w:rsidRPr="00C07E22">
        <w:rPr>
          <w:rFonts w:hint="eastAsia"/>
        </w:rPr>
        <w:t>２　前項の規定</w:t>
      </w:r>
      <w:r w:rsidRPr="00C07E22">
        <w:rPr>
          <w:rFonts w:ascii="MS Gothic" w:hAnsi="MS Gothic" w:hint="eastAsia"/>
        </w:rPr>
        <w:t>は、委託業務が完了した後においても効力を有するものとする。</w:t>
      </w:r>
    </w:p>
    <w:p w14:paraId="7FCE86F5" w14:textId="77777777" w:rsidR="00D47394" w:rsidRPr="00C07E22" w:rsidRDefault="00D47394" w:rsidP="00682B20">
      <w:pPr>
        <w:ind w:left="210" w:hangingChars="100" w:hanging="210"/>
      </w:pPr>
      <w:commentRangeStart w:id="136"/>
      <w:r w:rsidRPr="00C07E22">
        <w:rPr>
          <w:rFonts w:hint="eastAsia"/>
        </w:rPr>
        <w:t xml:space="preserve">　</w:t>
      </w:r>
      <w:r w:rsidRPr="007752EA">
        <w:rPr>
          <w:rFonts w:hint="eastAsia"/>
        </w:rPr>
        <w:t>（</w:t>
      </w:r>
      <w:del w:id="137" w:author="Yoshiki Ikegami" w:date="2024-05-23T01:28:00Z">
        <w:r w:rsidR="0057772F" w:rsidRPr="007752EA" w:rsidDel="002B6424">
          <w:rPr>
            <w:rFonts w:hint="eastAsia"/>
          </w:rPr>
          <w:delText>検査及び引渡し</w:delText>
        </w:r>
      </w:del>
      <w:ins w:id="138" w:author="Yoshiki Ikegami" w:date="2024-05-23T01:28:00Z">
        <w:r w:rsidR="002B6424">
          <w:rPr>
            <w:rFonts w:hint="eastAsia"/>
          </w:rPr>
          <w:t>成果物の確認</w:t>
        </w:r>
      </w:ins>
      <w:r w:rsidRPr="007752EA">
        <w:rPr>
          <w:rFonts w:hint="eastAsia"/>
        </w:rPr>
        <w:t>）</w:t>
      </w:r>
    </w:p>
    <w:p w14:paraId="311C60DD" w14:textId="77777777" w:rsidR="00124B71" w:rsidRPr="00C07E22" w:rsidRDefault="00D47394" w:rsidP="00682B20">
      <w:pPr>
        <w:ind w:left="210" w:hangingChars="100" w:hanging="210"/>
      </w:pPr>
      <w:r w:rsidRPr="00C07E22">
        <w:rPr>
          <w:rFonts w:hint="eastAsia"/>
        </w:rPr>
        <w:t>第２</w:t>
      </w:r>
      <w:r w:rsidR="0080179A" w:rsidRPr="00C07E22">
        <w:rPr>
          <w:rFonts w:hint="eastAsia"/>
        </w:rPr>
        <w:t>３</w:t>
      </w:r>
      <w:r w:rsidRPr="00C07E22">
        <w:rPr>
          <w:rFonts w:hint="eastAsia"/>
        </w:rPr>
        <w:t xml:space="preserve">条　</w:t>
      </w:r>
      <w:r w:rsidR="0057772F" w:rsidRPr="00C07E22">
        <w:rPr>
          <w:rFonts w:hint="eastAsia"/>
        </w:rPr>
        <w:t>乙は、</w:t>
      </w:r>
      <w:r w:rsidR="00C22651" w:rsidRPr="00C07E22">
        <w:rPr>
          <w:rFonts w:hint="eastAsia"/>
        </w:rPr>
        <w:t>納期までに</w:t>
      </w:r>
      <w:r w:rsidR="0057772F" w:rsidRPr="00C07E22">
        <w:rPr>
          <w:rFonts w:hint="eastAsia"/>
        </w:rPr>
        <w:t>、甲に対して成果物及び完了届を提出しなければならない。</w:t>
      </w:r>
    </w:p>
    <w:p w14:paraId="28BCBB81" w14:textId="77777777" w:rsidR="0057772F" w:rsidRPr="00C07E22" w:rsidRDefault="0057772F" w:rsidP="00682B20">
      <w:pPr>
        <w:ind w:left="210" w:hangingChars="100" w:hanging="210"/>
      </w:pPr>
      <w:r w:rsidRPr="00C07E22">
        <w:rPr>
          <w:rFonts w:hint="eastAsia"/>
        </w:rPr>
        <w:t>２　甲は、前項の</w:t>
      </w:r>
      <w:r w:rsidR="003E13B2" w:rsidRPr="00C07E22">
        <w:rPr>
          <w:rFonts w:hint="eastAsia"/>
        </w:rPr>
        <w:t>成果物及び</w:t>
      </w:r>
      <w:r w:rsidRPr="00C07E22">
        <w:rPr>
          <w:rFonts w:hint="eastAsia"/>
        </w:rPr>
        <w:t>完了届を</w:t>
      </w:r>
      <w:r w:rsidR="003E13B2" w:rsidRPr="00C07E22">
        <w:rPr>
          <w:rFonts w:hint="eastAsia"/>
        </w:rPr>
        <w:t>受領</w:t>
      </w:r>
      <w:r w:rsidRPr="00C07E22">
        <w:rPr>
          <w:rFonts w:hint="eastAsia"/>
        </w:rPr>
        <w:t>したときは、その日から起算して１４日以内に成果物について</w:t>
      </w:r>
      <w:ins w:id="139" w:author="Yoshiki Ikegami" w:date="2024-05-23T01:01:00Z">
        <w:r w:rsidR="007752EA">
          <w:rPr>
            <w:rFonts w:hint="eastAsia"/>
          </w:rPr>
          <w:t>確認</w:t>
        </w:r>
      </w:ins>
      <w:del w:id="140" w:author="Yoshiki Ikegami" w:date="2024-05-23T01:00:00Z">
        <w:r w:rsidRPr="00C07E22" w:rsidDel="007752EA">
          <w:rPr>
            <w:rFonts w:hint="eastAsia"/>
          </w:rPr>
          <w:delText>検査</w:delText>
        </w:r>
      </w:del>
      <w:r w:rsidRPr="00C07E22">
        <w:rPr>
          <w:rFonts w:hint="eastAsia"/>
        </w:rPr>
        <w:t>を行うものとする。</w:t>
      </w:r>
    </w:p>
    <w:p w14:paraId="6B7206B2" w14:textId="77777777" w:rsidR="0057772F" w:rsidRPr="00C07E22" w:rsidRDefault="0057772F" w:rsidP="00682B20">
      <w:pPr>
        <w:ind w:left="210" w:hangingChars="100" w:hanging="210"/>
      </w:pPr>
      <w:r w:rsidRPr="00C07E22">
        <w:rPr>
          <w:rFonts w:hint="eastAsia"/>
        </w:rPr>
        <w:t>３　乙は、</w:t>
      </w:r>
      <w:ins w:id="141" w:author="Yoshiki Ikegami" w:date="2024-05-23T01:25:00Z">
        <w:r w:rsidR="002B6424">
          <w:rPr>
            <w:rFonts w:hint="eastAsia"/>
          </w:rPr>
          <w:t>甲による</w:t>
        </w:r>
      </w:ins>
      <w:ins w:id="142" w:author="Yoshiki Ikegami" w:date="2024-05-23T01:06:00Z">
        <w:r w:rsidR="00616DA2">
          <w:rPr>
            <w:rFonts w:hint="eastAsia"/>
          </w:rPr>
          <w:t>委託業務</w:t>
        </w:r>
      </w:ins>
      <w:ins w:id="143" w:author="Yoshiki Ikegami" w:date="2024-05-23T01:09:00Z">
        <w:r w:rsidR="00616DA2">
          <w:rPr>
            <w:rFonts w:hint="eastAsia"/>
          </w:rPr>
          <w:t>の履行</w:t>
        </w:r>
      </w:ins>
      <w:ins w:id="144" w:author="Yoshiki Ikegami" w:date="2024-05-23T01:24:00Z">
        <w:r w:rsidR="002B6424">
          <w:rPr>
            <w:rFonts w:hint="eastAsia"/>
          </w:rPr>
          <w:t>の内容の確認の結果、</w:t>
        </w:r>
      </w:ins>
      <w:ins w:id="145" w:author="Yoshiki Ikegami" w:date="2024-05-23T01:25:00Z">
        <w:r w:rsidR="002B6424">
          <w:rPr>
            <w:rFonts w:hint="eastAsia"/>
          </w:rPr>
          <w:t>委任の本旨に沿った履行</w:t>
        </w:r>
      </w:ins>
      <w:ins w:id="146" w:author="Yoshiki Ikegami" w:date="2024-05-23T01:26:00Z">
        <w:r w:rsidR="002B6424">
          <w:rPr>
            <w:rFonts w:hint="eastAsia"/>
          </w:rPr>
          <w:t>がされていないとして異議が出された</w:t>
        </w:r>
      </w:ins>
      <w:del w:id="147" w:author="Yoshiki Ikegami" w:date="2024-05-23T01:26:00Z">
        <w:r w:rsidRPr="00C07E22" w:rsidDel="002B6424">
          <w:rPr>
            <w:rFonts w:hint="eastAsia"/>
          </w:rPr>
          <w:delText>前項の定めによる検査の結果不合格となった</w:delText>
        </w:r>
      </w:del>
      <w:r w:rsidRPr="00C07E22">
        <w:rPr>
          <w:rFonts w:hint="eastAsia"/>
        </w:rPr>
        <w:t>場合は、直ちに成果物</w:t>
      </w:r>
      <w:ins w:id="148" w:author="Yoshiki Ikegami" w:date="2024-05-23T01:27:00Z">
        <w:r w:rsidR="002B6424">
          <w:rPr>
            <w:rFonts w:hint="eastAsia"/>
          </w:rPr>
          <w:t>の見直し、是正等を行い、</w:t>
        </w:r>
      </w:ins>
      <w:del w:id="149" w:author="Yoshiki Ikegami" w:date="2024-05-23T01:27:00Z">
        <w:r w:rsidRPr="00C07E22" w:rsidDel="002B6424">
          <w:rPr>
            <w:rFonts w:hint="eastAsia"/>
          </w:rPr>
          <w:delText>を修補して</w:delText>
        </w:r>
      </w:del>
      <w:r w:rsidRPr="00C07E22">
        <w:rPr>
          <w:rFonts w:hint="eastAsia"/>
        </w:rPr>
        <w:t>甲の再</w:t>
      </w:r>
      <w:ins w:id="150" w:author="Yoshiki Ikegami" w:date="2024-05-23T01:27:00Z">
        <w:r w:rsidR="002B6424">
          <w:rPr>
            <w:rFonts w:hint="eastAsia"/>
          </w:rPr>
          <w:t>確認</w:t>
        </w:r>
      </w:ins>
      <w:del w:id="151" w:author="Yoshiki Ikegami" w:date="2024-05-23T01:27:00Z">
        <w:r w:rsidRPr="00C07E22" w:rsidDel="002B6424">
          <w:rPr>
            <w:rFonts w:hint="eastAsia"/>
          </w:rPr>
          <w:delText>検査</w:delText>
        </w:r>
      </w:del>
      <w:r w:rsidRPr="00C07E22">
        <w:rPr>
          <w:rFonts w:hint="eastAsia"/>
        </w:rPr>
        <w:t>を受けなければならない。この場合における再</w:t>
      </w:r>
      <w:ins w:id="152" w:author="Yoshiki Ikegami" w:date="2024-05-23T01:29:00Z">
        <w:r w:rsidR="002B6424">
          <w:rPr>
            <w:rFonts w:hint="eastAsia"/>
          </w:rPr>
          <w:t>確認</w:t>
        </w:r>
      </w:ins>
      <w:del w:id="153" w:author="Yoshiki Ikegami" w:date="2024-05-23T01:29:00Z">
        <w:r w:rsidRPr="00C07E22" w:rsidDel="002B6424">
          <w:rPr>
            <w:rFonts w:hint="eastAsia"/>
          </w:rPr>
          <w:delText>検査</w:delText>
        </w:r>
      </w:del>
      <w:r w:rsidRPr="00C07E22">
        <w:rPr>
          <w:rFonts w:hint="eastAsia"/>
        </w:rPr>
        <w:t>の期限は、前項の定めを準用する。</w:t>
      </w:r>
    </w:p>
    <w:p w14:paraId="1077DBC5" w14:textId="77777777" w:rsidR="00D47394" w:rsidRPr="00C07E22" w:rsidRDefault="0057772F" w:rsidP="00682B20">
      <w:pPr>
        <w:ind w:left="210" w:hangingChars="100" w:hanging="210"/>
      </w:pPr>
      <w:r w:rsidRPr="00C07E22">
        <w:rPr>
          <w:rFonts w:hint="eastAsia"/>
        </w:rPr>
        <w:t>４　成果物の引渡しは、当該成果物に対する</w:t>
      </w:r>
      <w:del w:id="154" w:author="Yoshiki Ikegami" w:date="2024-05-23T01:30:00Z">
        <w:r w:rsidRPr="00C07E22" w:rsidDel="002B6424">
          <w:rPr>
            <w:rFonts w:hint="eastAsia"/>
          </w:rPr>
          <w:delText>検査</w:delText>
        </w:r>
      </w:del>
      <w:ins w:id="155" w:author="Yoshiki Ikegami" w:date="2024-05-23T01:30:00Z">
        <w:r w:rsidR="002B6424">
          <w:rPr>
            <w:rFonts w:hint="eastAsia"/>
          </w:rPr>
          <w:t>確認</w:t>
        </w:r>
      </w:ins>
      <w:r w:rsidRPr="00C07E22">
        <w:rPr>
          <w:rFonts w:hint="eastAsia"/>
        </w:rPr>
        <w:t>又は再</w:t>
      </w:r>
      <w:ins w:id="156" w:author="Yoshiki Ikegami" w:date="2024-05-23T01:30:00Z">
        <w:r w:rsidR="002B6424">
          <w:rPr>
            <w:rFonts w:hint="eastAsia"/>
          </w:rPr>
          <w:t>確認</w:t>
        </w:r>
      </w:ins>
      <w:del w:id="157" w:author="Yoshiki Ikegami" w:date="2024-05-23T01:30:00Z">
        <w:r w:rsidRPr="00C07E22" w:rsidDel="002B6424">
          <w:rPr>
            <w:rFonts w:hint="eastAsia"/>
          </w:rPr>
          <w:delText>検査</w:delText>
        </w:r>
      </w:del>
      <w:r w:rsidRPr="00C07E22">
        <w:rPr>
          <w:rFonts w:hint="eastAsia"/>
        </w:rPr>
        <w:t>の</w:t>
      </w:r>
      <w:ins w:id="158" w:author="Yoshiki Ikegami" w:date="2024-05-23T01:30:00Z">
        <w:r w:rsidR="002B6424">
          <w:rPr>
            <w:rFonts w:hint="eastAsia"/>
          </w:rPr>
          <w:t>完了</w:t>
        </w:r>
      </w:ins>
      <w:del w:id="159" w:author="Yoshiki Ikegami" w:date="2024-05-23T01:30:00Z">
        <w:r w:rsidRPr="00C07E22" w:rsidDel="002B6424">
          <w:rPr>
            <w:rFonts w:hint="eastAsia"/>
          </w:rPr>
          <w:delText>合格のとき</w:delText>
        </w:r>
      </w:del>
      <w:r w:rsidRPr="00C07E22">
        <w:rPr>
          <w:rFonts w:hint="eastAsia"/>
        </w:rPr>
        <w:t>をもってその引渡しがあったものとする。</w:t>
      </w:r>
    </w:p>
    <w:p w14:paraId="6136C6D7" w14:textId="77777777" w:rsidR="0057772F" w:rsidRPr="00C07E22" w:rsidRDefault="0057772F" w:rsidP="00682B20">
      <w:pPr>
        <w:ind w:left="210" w:hangingChars="100" w:hanging="210"/>
      </w:pPr>
      <w:r w:rsidRPr="00C07E22">
        <w:rPr>
          <w:rFonts w:hint="eastAsia"/>
        </w:rPr>
        <w:t xml:space="preserve">　（委託料の支払）</w:t>
      </w:r>
    </w:p>
    <w:p w14:paraId="0D7721BE" w14:textId="4CA61D8B" w:rsidR="00313161" w:rsidRPr="00C07E22" w:rsidRDefault="00F93BE6" w:rsidP="00682B20">
      <w:pPr>
        <w:ind w:left="210" w:hangingChars="100" w:hanging="210"/>
      </w:pPr>
      <w:r w:rsidRPr="00C07E22">
        <w:rPr>
          <w:rFonts w:hint="eastAsia"/>
        </w:rPr>
        <w:t>第２３条</w:t>
      </w:r>
      <w:r w:rsidRPr="00C07E22">
        <w:rPr>
          <w:rFonts w:hint="eastAsia"/>
        </w:rPr>
        <w:t xml:space="preserve"> </w:t>
      </w:r>
      <w:r w:rsidR="0057772F" w:rsidRPr="00C07E22">
        <w:rPr>
          <w:rFonts w:hint="eastAsia"/>
        </w:rPr>
        <w:t xml:space="preserve">　乙は、委託業務が完了し、前条の</w:t>
      </w:r>
      <w:del w:id="160" w:author="Yoshiki Ikegami" w:date="2024-05-23T01:30:00Z">
        <w:r w:rsidR="0057772F" w:rsidRPr="00C07E22" w:rsidDel="002B6424">
          <w:rPr>
            <w:rFonts w:hint="eastAsia"/>
          </w:rPr>
          <w:delText>検査に合格</w:delText>
        </w:r>
      </w:del>
      <w:ins w:id="161" w:author="Yoshiki Ikegami" w:date="2024-05-23T01:30:00Z">
        <w:r w:rsidR="002B6424">
          <w:rPr>
            <w:rFonts w:hint="eastAsia"/>
          </w:rPr>
          <w:t>確認が完了</w:t>
        </w:r>
      </w:ins>
      <w:r w:rsidR="0057772F" w:rsidRPr="00C07E22">
        <w:rPr>
          <w:rFonts w:hint="eastAsia"/>
        </w:rPr>
        <w:t>したときは、書面をもって委託料の支払を甲に請求するものとし、甲は、請求を受けた日の属する月の翌月末日までに乙に支払うものとする。</w:t>
      </w:r>
    </w:p>
    <w:p w14:paraId="2E561E43" w14:textId="77777777" w:rsidR="007A143F" w:rsidRPr="00C07E22" w:rsidRDefault="007A143F" w:rsidP="00682B20">
      <w:pPr>
        <w:ind w:left="210" w:hangingChars="100" w:hanging="210"/>
      </w:pPr>
      <w:r w:rsidRPr="00C07E22">
        <w:rPr>
          <w:rFonts w:hint="eastAsia"/>
        </w:rPr>
        <w:t xml:space="preserve">　（</w:t>
      </w:r>
      <w:del w:id="162" w:author="Yoshiki Ikegami" w:date="2024-05-23T01:31:00Z">
        <w:r w:rsidR="00ED4971" w:rsidRPr="00C07E22" w:rsidDel="002B6424">
          <w:rPr>
            <w:rFonts w:hint="eastAsia"/>
          </w:rPr>
          <w:delText>契約不適合責任</w:delText>
        </w:r>
      </w:del>
      <w:ins w:id="163" w:author="Yoshiki Ikegami" w:date="2024-05-23T01:31:00Z">
        <w:r w:rsidR="002B6424">
          <w:rPr>
            <w:rFonts w:hint="eastAsia"/>
          </w:rPr>
          <w:t>善管注意義務違反</w:t>
        </w:r>
      </w:ins>
      <w:r w:rsidRPr="00C07E22">
        <w:rPr>
          <w:rFonts w:hint="eastAsia"/>
        </w:rPr>
        <w:t>）</w:t>
      </w:r>
    </w:p>
    <w:p w14:paraId="38D3B892" w14:textId="77777777" w:rsidR="00F02585" w:rsidRPr="00C07E22" w:rsidRDefault="007A143F" w:rsidP="00F02585">
      <w:pPr>
        <w:ind w:left="210" w:hangingChars="100" w:hanging="210"/>
      </w:pPr>
      <w:r w:rsidRPr="00C07E22">
        <w:rPr>
          <w:rFonts w:hint="eastAsia"/>
        </w:rPr>
        <w:t>第２</w:t>
      </w:r>
      <w:r w:rsidR="0080179A" w:rsidRPr="00C07E22">
        <w:rPr>
          <w:rFonts w:hint="eastAsia"/>
        </w:rPr>
        <w:t>５</w:t>
      </w:r>
      <w:r w:rsidRPr="00C07E22">
        <w:rPr>
          <w:rFonts w:hint="eastAsia"/>
        </w:rPr>
        <w:t xml:space="preserve">条　</w:t>
      </w:r>
      <w:bookmarkStart w:id="164" w:name="_Hlk32489116"/>
      <w:r w:rsidRPr="00C07E22">
        <w:rPr>
          <w:rFonts w:hint="eastAsia"/>
        </w:rPr>
        <w:t>甲は、</w:t>
      </w:r>
      <w:ins w:id="165" w:author="Yoshiki Ikegami" w:date="2024-05-23T01:32:00Z">
        <w:r w:rsidR="002B6424">
          <w:rPr>
            <w:rFonts w:hint="eastAsia"/>
          </w:rPr>
          <w:t>委託業務の履行にあたり、乙に善管注意義務違反が認められる</w:t>
        </w:r>
      </w:ins>
      <w:del w:id="166" w:author="Yoshiki Ikegami" w:date="2024-05-23T01:32:00Z">
        <w:r w:rsidR="00CC1E3C" w:rsidRPr="00C07E22" w:rsidDel="002B6424">
          <w:rPr>
            <w:rFonts w:hint="eastAsia"/>
          </w:rPr>
          <w:delText>引渡しのあった成果物が種類、品質又は数量に関して本契約の内容に適合しない</w:delText>
        </w:r>
      </w:del>
      <w:r w:rsidR="00CC1E3C" w:rsidRPr="00C07E22">
        <w:rPr>
          <w:rFonts w:hint="eastAsia"/>
        </w:rPr>
        <w:t>場合は、</w:t>
      </w:r>
      <w:del w:id="167" w:author="Yoshiki Ikegami" w:date="2024-05-23T01:33:00Z">
        <w:r w:rsidR="00CC1E3C" w:rsidRPr="00C07E22" w:rsidDel="002B6424">
          <w:rPr>
            <w:rFonts w:hint="eastAsia"/>
          </w:rPr>
          <w:delText>修補、代替物若しくは不足物の引渡し、代金の減額、</w:delText>
        </w:r>
      </w:del>
      <w:r w:rsidR="00CC1E3C" w:rsidRPr="00C07E22">
        <w:rPr>
          <w:rFonts w:hint="eastAsia"/>
        </w:rPr>
        <w:t>損害賠償</w:t>
      </w:r>
      <w:r w:rsidR="008E0A6C" w:rsidRPr="00C07E22">
        <w:rPr>
          <w:rFonts w:hint="eastAsia"/>
        </w:rPr>
        <w:t>、</w:t>
      </w:r>
      <w:r w:rsidR="00CC1E3C" w:rsidRPr="00C07E22">
        <w:rPr>
          <w:rFonts w:hint="eastAsia"/>
        </w:rPr>
        <w:t>又は本契約の解除を請求することができる。</w:t>
      </w:r>
      <w:del w:id="168" w:author="Yoshiki Ikegami" w:date="2024-05-23T01:33:00Z">
        <w:r w:rsidR="00CC1E3C" w:rsidRPr="00C07E22" w:rsidDel="002B6424">
          <w:rPr>
            <w:rFonts w:hint="eastAsia"/>
          </w:rPr>
          <w:delText>ただし、成果物が種類又は品質に関して本契約の内容に適合しない場合における甲の請求は、乙に対し、その不適合を知った時から１年以内にその旨を通知したときに限られる。</w:delText>
        </w:r>
      </w:del>
    </w:p>
    <w:bookmarkEnd w:id="164"/>
    <w:p w14:paraId="2D5C96C7" w14:textId="77777777" w:rsidR="00F02585" w:rsidRPr="00C07E22" w:rsidRDefault="009F52AA" w:rsidP="00F02585">
      <w:pPr>
        <w:ind w:left="210" w:hangingChars="100" w:hanging="210"/>
        <w:rPr>
          <w:rFonts w:hAnsi="MS Mincho"/>
        </w:rPr>
      </w:pPr>
      <w:r w:rsidRPr="00C07E22">
        <w:rPr>
          <w:rFonts w:hAnsi="MS Mincho" w:hint="eastAsia"/>
        </w:rPr>
        <w:t>２</w:t>
      </w:r>
      <w:r w:rsidR="00F02585" w:rsidRPr="00C07E22">
        <w:rPr>
          <w:rFonts w:hAnsi="MS Mincho" w:hint="eastAsia"/>
        </w:rPr>
        <w:t xml:space="preserve">　</w:t>
      </w:r>
      <w:r w:rsidR="00F02585" w:rsidRPr="00C07E22">
        <w:rPr>
          <w:rFonts w:hint="eastAsia"/>
        </w:rPr>
        <w:t>甲は</w:t>
      </w:r>
      <w:r w:rsidR="00364E12" w:rsidRPr="00C07E22">
        <w:rPr>
          <w:rFonts w:hint="eastAsia"/>
        </w:rPr>
        <w:t>、</w:t>
      </w:r>
      <w:r w:rsidR="00F02585" w:rsidRPr="00C07E22">
        <w:rPr>
          <w:rFonts w:hint="eastAsia"/>
        </w:rPr>
        <w:t>前項の請求</w:t>
      </w:r>
      <w:r w:rsidR="00F02585" w:rsidRPr="00C07E22">
        <w:rPr>
          <w:rFonts w:hAnsi="MS Mincho" w:hint="eastAsia"/>
        </w:rPr>
        <w:t>のうち、複数を選択して</w:t>
      </w:r>
      <w:r w:rsidR="00364E12" w:rsidRPr="00C07E22">
        <w:rPr>
          <w:rFonts w:hAnsi="MS Mincho" w:hint="eastAsia"/>
        </w:rPr>
        <w:t>乙に</w:t>
      </w:r>
      <w:r w:rsidR="00F02585" w:rsidRPr="00C07E22">
        <w:rPr>
          <w:rFonts w:hAnsi="MS Mincho" w:hint="eastAsia"/>
        </w:rPr>
        <w:t>請求することができるものとする。</w:t>
      </w:r>
    </w:p>
    <w:p w14:paraId="54110CAF" w14:textId="77777777" w:rsidR="003B734C" w:rsidRPr="00C07E22" w:rsidDel="002B6424" w:rsidRDefault="009F52AA" w:rsidP="00B14918">
      <w:pPr>
        <w:ind w:left="210" w:hanging="210"/>
        <w:rPr>
          <w:del w:id="169" w:author="Yoshiki Ikegami" w:date="2024-05-23T01:34:00Z"/>
        </w:rPr>
      </w:pPr>
      <w:del w:id="170" w:author="Yoshiki Ikegami" w:date="2024-05-23T01:31:00Z">
        <w:r w:rsidRPr="00C07E22" w:rsidDel="002B6424">
          <w:rPr>
            <w:rFonts w:hint="eastAsia"/>
          </w:rPr>
          <w:delText>３</w:delText>
        </w:r>
      </w:del>
      <w:del w:id="171" w:author="Yoshiki Ikegami" w:date="2024-05-23T01:34:00Z">
        <w:r w:rsidR="00F02585" w:rsidRPr="00C07E22" w:rsidDel="002B6424">
          <w:rPr>
            <w:rFonts w:hint="eastAsia"/>
          </w:rPr>
          <w:delText xml:space="preserve">　</w:delText>
        </w:r>
        <w:r w:rsidR="003535E0" w:rsidRPr="00C07E22" w:rsidDel="002B6424">
          <w:rPr>
            <w:rFonts w:hint="eastAsia"/>
          </w:rPr>
          <w:delText>前</w:delText>
        </w:r>
        <w:r w:rsidRPr="00C07E22" w:rsidDel="002B6424">
          <w:rPr>
            <w:rFonts w:hint="eastAsia"/>
          </w:rPr>
          <w:delText>２</w:delText>
        </w:r>
        <w:r w:rsidR="003535E0" w:rsidRPr="00C07E22" w:rsidDel="002B6424">
          <w:rPr>
            <w:rFonts w:hint="eastAsia"/>
          </w:rPr>
          <w:delText>項の請求については、</w:delText>
        </w:r>
        <w:r w:rsidR="002C2880" w:rsidRPr="00C07E22" w:rsidDel="002B6424">
          <w:rPr>
            <w:rFonts w:hint="eastAsia"/>
          </w:rPr>
          <w:delText>前</w:delText>
        </w:r>
        <w:r w:rsidRPr="00C07E22" w:rsidDel="002B6424">
          <w:rPr>
            <w:rFonts w:hint="eastAsia"/>
          </w:rPr>
          <w:delText>２</w:delText>
        </w:r>
        <w:r w:rsidR="003535E0" w:rsidRPr="00C07E22" w:rsidDel="002B6424">
          <w:rPr>
            <w:rFonts w:hint="eastAsia"/>
          </w:rPr>
          <w:delText>項の</w:delText>
        </w:r>
        <w:r w:rsidR="001B652B" w:rsidRPr="00C07E22" w:rsidDel="002B6424">
          <w:rPr>
            <w:rFonts w:hint="eastAsia"/>
          </w:rPr>
          <w:delText>不適合が甲の責に帰すべき事由によるものである場合を除く。</w:delText>
        </w:r>
      </w:del>
    </w:p>
    <w:p w14:paraId="2D207EDA" w14:textId="77777777" w:rsidR="007A143F" w:rsidRDefault="002B6424" w:rsidP="00A56FE0">
      <w:pPr>
        <w:ind w:left="210" w:hangingChars="100" w:hanging="210"/>
        <w:rPr>
          <w:ins w:id="172" w:author="Yoshiki Ikegami" w:date="2024-05-23T01:51:00Z"/>
          <w:rFonts w:ascii="MS Gothic" w:hAnsi="MS Gothic"/>
        </w:rPr>
      </w:pPr>
      <w:ins w:id="173" w:author="Yoshiki Ikegami" w:date="2024-05-23T01:31:00Z">
        <w:r>
          <w:rPr>
            <w:rFonts w:hint="eastAsia"/>
          </w:rPr>
          <w:t>３</w:t>
        </w:r>
      </w:ins>
      <w:del w:id="174" w:author="Yoshiki Ikegami" w:date="2024-05-23T01:31:00Z">
        <w:r w:rsidR="00A56FE0" w:rsidRPr="00C07E22" w:rsidDel="002B6424">
          <w:rPr>
            <w:rFonts w:hint="eastAsia"/>
          </w:rPr>
          <w:delText>４</w:delText>
        </w:r>
      </w:del>
      <w:r w:rsidR="00A56FE0" w:rsidRPr="00C07E22">
        <w:rPr>
          <w:rFonts w:hint="eastAsia"/>
        </w:rPr>
        <w:t xml:space="preserve">　前各項の規定</w:t>
      </w:r>
      <w:r w:rsidR="00A56FE0" w:rsidRPr="00C07E22">
        <w:rPr>
          <w:rFonts w:ascii="MS Gothic" w:hAnsi="MS Gothic" w:hint="eastAsia"/>
        </w:rPr>
        <w:t>は、委託業務が完了した後においても効力を有するものとする。</w:t>
      </w:r>
    </w:p>
    <w:p w14:paraId="52AF2C8A" w14:textId="77777777" w:rsidR="00BD49A3" w:rsidRPr="00C07E22" w:rsidRDefault="00BD49A3" w:rsidP="00A56FE0">
      <w:pPr>
        <w:ind w:left="210" w:hangingChars="100" w:hanging="210"/>
      </w:pPr>
      <w:ins w:id="175" w:author="Yoshiki Ikegami" w:date="2024-05-23T01:51:00Z">
        <w:r>
          <w:rPr>
            <w:rFonts w:hint="eastAsia"/>
          </w:rPr>
          <w:t>【</w:t>
        </w:r>
        <w:r w:rsidRPr="00BA3F7C">
          <w:rPr>
            <w:rFonts w:hint="eastAsia"/>
            <w:highlight w:val="green"/>
          </w:rPr>
          <w:t>0523Allganize→東京メトロ様：</w:t>
        </w:r>
        <w:r>
          <w:rPr>
            <w:rFonts w:hint="eastAsia"/>
            <w:highlight w:val="green"/>
          </w:rPr>
          <w:t>２３条から２５条は、準委任契約という実質に合わせる形で、ご修正させていただきました</w:t>
        </w:r>
        <w:r w:rsidRPr="00BA3F7C">
          <w:rPr>
            <w:rFonts w:hint="eastAsia"/>
            <w:highlight w:val="green"/>
          </w:rPr>
          <w:t>。</w:t>
        </w:r>
        <w:r>
          <w:rPr>
            <w:rFonts w:hint="eastAsia"/>
          </w:rPr>
          <w:t>】</w:t>
        </w:r>
      </w:ins>
    </w:p>
    <w:p w14:paraId="254C7E94" w14:textId="77777777" w:rsidR="00A12EB5" w:rsidRPr="00C07E22" w:rsidRDefault="00A12EB5" w:rsidP="00A56FE0">
      <w:pPr>
        <w:spacing w:line="280" w:lineRule="atLeast"/>
        <w:ind w:firstLineChars="100" w:firstLine="210"/>
      </w:pPr>
      <w:r w:rsidRPr="00C07E22">
        <w:rPr>
          <w:rFonts w:hint="eastAsia"/>
        </w:rPr>
        <w:t>（履行遅滞</w:t>
      </w:r>
      <w:del w:id="176" w:author="Yoshiki Ikegami" w:date="2024-05-23T01:40:00Z">
        <w:r w:rsidRPr="00C07E22" w:rsidDel="00F46BD2">
          <w:rPr>
            <w:rFonts w:hint="eastAsia"/>
          </w:rPr>
          <w:delText>及び延滞償金</w:delText>
        </w:r>
      </w:del>
      <w:r w:rsidRPr="00C07E22">
        <w:rPr>
          <w:rFonts w:hint="eastAsia"/>
        </w:rPr>
        <w:t>）</w:t>
      </w:r>
    </w:p>
    <w:p w14:paraId="02A0C272" w14:textId="77777777" w:rsidR="00A12EB5" w:rsidRPr="00C07E22" w:rsidRDefault="00A12EB5" w:rsidP="00A56FE0">
      <w:pPr>
        <w:ind w:left="253" w:hanging="253"/>
      </w:pPr>
      <w:r w:rsidRPr="00C07E22">
        <w:rPr>
          <w:rFonts w:hint="eastAsia"/>
        </w:rPr>
        <w:t>第２</w:t>
      </w:r>
      <w:r w:rsidR="0080179A" w:rsidRPr="00C07E22">
        <w:rPr>
          <w:rFonts w:hint="eastAsia"/>
        </w:rPr>
        <w:t>６</w:t>
      </w:r>
      <w:r w:rsidRPr="00C07E22">
        <w:rPr>
          <w:rFonts w:hint="eastAsia"/>
        </w:rPr>
        <w:t>条　乙は、納期までに</w:t>
      </w:r>
      <w:del w:id="177" w:author="Yoshiki Ikegami" w:date="2024-05-23T01:36:00Z">
        <w:r w:rsidR="00CD72DC" w:rsidRPr="00C07E22" w:rsidDel="00F46BD2">
          <w:rPr>
            <w:rFonts w:hint="eastAsia"/>
          </w:rPr>
          <w:delText>仕様書に定める</w:delText>
        </w:r>
        <w:r w:rsidRPr="00C07E22" w:rsidDel="00F46BD2">
          <w:rPr>
            <w:rFonts w:hint="eastAsia"/>
          </w:rPr>
          <w:delText>成果物を納入</w:delText>
        </w:r>
      </w:del>
      <w:ins w:id="178" w:author="Yoshiki Ikegami" w:date="2024-05-23T01:36:00Z">
        <w:r w:rsidR="00F46BD2">
          <w:rPr>
            <w:rFonts w:hint="eastAsia"/>
          </w:rPr>
          <w:t>委託業務を完了</w:t>
        </w:r>
      </w:ins>
      <w:r w:rsidRPr="00C07E22">
        <w:rPr>
          <w:rFonts w:hint="eastAsia"/>
        </w:rPr>
        <w:t>することができない場合は、甲に対して遅滞なく書面</w:t>
      </w:r>
      <w:r w:rsidR="000704C0" w:rsidRPr="00C07E22">
        <w:rPr>
          <w:rFonts w:hint="eastAsia"/>
        </w:rPr>
        <w:t>又は電磁的記録</w:t>
      </w:r>
      <w:r w:rsidRPr="00C07E22">
        <w:rPr>
          <w:rFonts w:hint="eastAsia"/>
        </w:rPr>
        <w:t>をもってその旨を届け出</w:t>
      </w:r>
      <w:r w:rsidR="00C30309" w:rsidRPr="00C07E22">
        <w:rPr>
          <w:rFonts w:hint="eastAsia"/>
        </w:rPr>
        <w:t>なければならない。</w:t>
      </w:r>
    </w:p>
    <w:p w14:paraId="6C50383F" w14:textId="77777777" w:rsidR="00C62635" w:rsidRPr="00C07E22" w:rsidRDefault="00C62635" w:rsidP="00A56FE0">
      <w:pPr>
        <w:ind w:left="253" w:hanging="253"/>
      </w:pPr>
      <w:r w:rsidRPr="00C07E22">
        <w:rPr>
          <w:rFonts w:hint="eastAsia"/>
        </w:rPr>
        <w:lastRenderedPageBreak/>
        <w:t>２　前項の理由が甲乙双方の責めに帰することができない事由又は甲の責めに帰すべき事由であるときは、</w:t>
      </w:r>
      <w:r w:rsidRPr="00C07E22">
        <w:rPr>
          <w:rFonts w:ascii="Mincho" w:hint="eastAsia"/>
        </w:rPr>
        <w:t>甲は、相当の期間を定めて納期を延長する</w:t>
      </w:r>
      <w:del w:id="179" w:author="Yoshiki Ikegami" w:date="2024-05-23T01:34:00Z">
        <w:r w:rsidRPr="00C07E22" w:rsidDel="00F46BD2">
          <w:rPr>
            <w:rFonts w:ascii="Mincho" w:hint="eastAsia"/>
          </w:rPr>
          <w:delText>ことができる</w:delText>
        </w:r>
      </w:del>
      <w:r w:rsidRPr="00C07E22">
        <w:rPr>
          <w:rFonts w:ascii="Mincho" w:hint="eastAsia"/>
        </w:rPr>
        <w:t>。</w:t>
      </w:r>
    </w:p>
    <w:p w14:paraId="5C8AC8DD" w14:textId="77777777" w:rsidR="00A12EB5" w:rsidRPr="00F46BD2" w:rsidDel="00F46BD2" w:rsidRDefault="00A12EB5" w:rsidP="00F46BD2">
      <w:pPr>
        <w:ind w:left="253" w:hanging="253"/>
        <w:rPr>
          <w:del w:id="180" w:author="Yoshiki Ikegami" w:date="2024-05-23T01:40:00Z"/>
        </w:rPr>
      </w:pPr>
      <w:r w:rsidRPr="00F46BD2">
        <w:rPr>
          <w:rFonts w:hint="eastAsia"/>
        </w:rPr>
        <w:t>３　第１項の理由が乙の責めに帰すべき事由であ</w:t>
      </w:r>
      <w:ins w:id="181" w:author="Yoshiki Ikegami" w:date="2024-05-23T01:40:00Z">
        <w:r w:rsidR="00F46BD2">
          <w:rPr>
            <w:rFonts w:hint="eastAsia"/>
          </w:rPr>
          <w:t>る場合には</w:t>
        </w:r>
      </w:ins>
      <w:del w:id="182" w:author="Yoshiki Ikegami" w:date="2024-05-23T01:40:00Z">
        <w:r w:rsidRPr="00F46BD2" w:rsidDel="00F46BD2">
          <w:rPr>
            <w:rFonts w:hint="eastAsia"/>
          </w:rPr>
          <w:delText>り</w:delText>
        </w:r>
      </w:del>
      <w:r w:rsidRPr="00F46BD2">
        <w:rPr>
          <w:rFonts w:hint="eastAsia"/>
        </w:rPr>
        <w:t>、</w:t>
      </w:r>
      <w:ins w:id="183" w:author="Yoshiki Ikegami" w:date="2024-05-23T01:40:00Z">
        <w:r w:rsidR="00F46BD2">
          <w:rPr>
            <w:rFonts w:hint="eastAsia"/>
          </w:rPr>
          <w:t>甲は、乙に対し、当該履行遅滞により被った損害の賠償を求めることができる。</w:t>
        </w:r>
      </w:ins>
      <w:del w:id="184" w:author="Yoshiki Ikegami" w:date="2024-05-23T01:40:00Z">
        <w:r w:rsidRPr="00F46BD2" w:rsidDel="00F46BD2">
          <w:rPr>
            <w:rFonts w:hint="eastAsia"/>
          </w:rPr>
          <w:delText>納期後相当期間内に委託業務を完了する見込みがあると甲が認めるときは、甲は、乙から延滞償金を徴して、納期を延長することができる。</w:delText>
        </w:r>
      </w:del>
    </w:p>
    <w:p w14:paraId="5348C07E" w14:textId="77777777" w:rsidR="00A12EB5" w:rsidRDefault="00A12EB5" w:rsidP="00F46BD2">
      <w:pPr>
        <w:ind w:left="253" w:hanging="253"/>
        <w:rPr>
          <w:ins w:id="185" w:author="Yoshiki Ikegami" w:date="2024-05-23T01:51:00Z"/>
        </w:rPr>
      </w:pPr>
      <w:del w:id="186" w:author="Yoshiki Ikegami" w:date="2024-05-23T01:40:00Z">
        <w:r w:rsidRPr="00F46BD2" w:rsidDel="00F46BD2">
          <w:rPr>
            <w:rFonts w:hint="eastAsia"/>
          </w:rPr>
          <w:delText>４　前項の延滞償金は、遅滞日数１日につき、</w:delText>
        </w:r>
        <w:r w:rsidR="004F1C69" w:rsidRPr="00F46BD2" w:rsidDel="00F46BD2">
          <w:rPr>
            <w:rFonts w:hint="eastAsia"/>
          </w:rPr>
          <w:delText>委託料</w:delText>
        </w:r>
        <w:r w:rsidRPr="00F46BD2" w:rsidDel="00F46BD2">
          <w:rPr>
            <w:rFonts w:hint="eastAsia"/>
          </w:rPr>
          <w:delText>に対し、年１００分の５の割合を乗じて算出した金額とする</w:delText>
        </w:r>
      </w:del>
      <w:proofErr w:type="gramStart"/>
      <w:r w:rsidRPr="00F46BD2">
        <w:rPr>
          <w:rFonts w:hint="eastAsia"/>
        </w:rPr>
        <w:t>。</w:t>
      </w:r>
      <w:proofErr w:type="gramEnd"/>
    </w:p>
    <w:p w14:paraId="290D856E" w14:textId="77777777" w:rsidR="00BD49A3" w:rsidRPr="00C07E22" w:rsidRDefault="00BD49A3" w:rsidP="00F46BD2">
      <w:pPr>
        <w:ind w:left="253" w:hanging="253"/>
      </w:pPr>
      <w:ins w:id="187" w:author="Yoshiki Ikegami" w:date="2024-05-23T01:51:00Z">
        <w:r>
          <w:rPr>
            <w:rFonts w:hint="eastAsia"/>
          </w:rPr>
          <w:t>【</w:t>
        </w:r>
        <w:r w:rsidRPr="00BA3F7C">
          <w:rPr>
            <w:rFonts w:hint="eastAsia"/>
            <w:highlight w:val="green"/>
          </w:rPr>
          <w:t>0523Allganize→東京メトロ様：</w:t>
        </w:r>
        <w:r>
          <w:rPr>
            <w:rFonts w:hint="eastAsia"/>
            <w:highlight w:val="green"/>
          </w:rPr>
          <w:t>民法どおりの責任範囲としていただけますと幸いです</w:t>
        </w:r>
        <w:r w:rsidRPr="00BA3F7C">
          <w:rPr>
            <w:rFonts w:hint="eastAsia"/>
            <w:highlight w:val="green"/>
          </w:rPr>
          <w:t>。</w:t>
        </w:r>
        <w:r>
          <w:rPr>
            <w:rFonts w:hint="eastAsia"/>
          </w:rPr>
          <w:t>】</w:t>
        </w:r>
      </w:ins>
      <w:commentRangeEnd w:id="136"/>
      <w:r w:rsidR="00B94CBD">
        <w:rPr>
          <w:rStyle w:val="a4"/>
        </w:rPr>
        <w:commentReference w:id="136"/>
      </w:r>
    </w:p>
    <w:p w14:paraId="06C496C5" w14:textId="77777777" w:rsidR="000B7C78" w:rsidRPr="00C07E22" w:rsidRDefault="000B7C78" w:rsidP="000B7C78">
      <w:pPr>
        <w:wordWrap/>
        <w:autoSpaceDE/>
        <w:autoSpaceDN/>
        <w:adjustRightInd/>
        <w:spacing w:line="240" w:lineRule="auto"/>
        <w:ind w:left="210"/>
        <w:rPr>
          <w:rFonts w:ascii="Century" w:hAnsi="Century"/>
          <w:kern w:val="2"/>
        </w:rPr>
      </w:pPr>
      <w:r w:rsidRPr="00C07E22">
        <w:rPr>
          <w:rFonts w:ascii="Century" w:hAnsi="Century" w:hint="eastAsia"/>
          <w:kern w:val="2"/>
        </w:rPr>
        <w:t>（表明保証）</w:t>
      </w:r>
    </w:p>
    <w:p w14:paraId="3ED8B3D2" w14:textId="77777777" w:rsidR="000B7C78" w:rsidRPr="00C07E22" w:rsidRDefault="000B7C78" w:rsidP="000B7C78">
      <w:pPr>
        <w:wordWrap/>
        <w:autoSpaceDE/>
        <w:autoSpaceDN/>
        <w:adjustRightInd/>
        <w:spacing w:line="240" w:lineRule="auto"/>
        <w:ind w:left="210" w:hangingChars="100" w:hanging="210"/>
        <w:rPr>
          <w:rFonts w:ascii="Century" w:hAnsi="Century"/>
          <w:kern w:val="2"/>
        </w:rPr>
      </w:pPr>
      <w:r w:rsidRPr="00C07E22">
        <w:rPr>
          <w:rFonts w:ascii="Century" w:hAnsi="Century" w:hint="eastAsia"/>
          <w:kern w:val="2"/>
        </w:rPr>
        <w:t>第２７条　乙は、現在及び将来において、次の各号に掲げる事項について表明し、保証する。</w:t>
      </w:r>
    </w:p>
    <w:p w14:paraId="1A77583B" w14:textId="77777777" w:rsidR="000B7C78" w:rsidRPr="00C07E22" w:rsidRDefault="000B7C78" w:rsidP="000B7C78">
      <w:pPr>
        <w:wordWrap/>
        <w:autoSpaceDE/>
        <w:autoSpaceDN/>
        <w:adjustRightInd/>
        <w:spacing w:line="240" w:lineRule="auto"/>
        <w:ind w:left="420" w:hangingChars="200" w:hanging="420"/>
        <w:rPr>
          <w:rFonts w:ascii="Century" w:hAnsi="Century"/>
          <w:kern w:val="2"/>
        </w:rPr>
      </w:pPr>
      <w:r w:rsidRPr="00C07E22">
        <w:rPr>
          <w:rFonts w:ascii="Century" w:hAnsi="Century" w:hint="eastAsia"/>
          <w:kern w:val="2"/>
        </w:rPr>
        <w:t>（１）乙、乙の親会社、子会社、関連会社並びにその役員又は従業員が、次に掲げるいずれにも該当しないこと。</w:t>
      </w:r>
    </w:p>
    <w:p w14:paraId="6F809A36" w14:textId="77777777" w:rsidR="000B7C78" w:rsidRPr="00C07E22" w:rsidRDefault="000B7C78" w:rsidP="000B7C78">
      <w:pPr>
        <w:wordWrap/>
        <w:autoSpaceDE/>
        <w:autoSpaceDN/>
        <w:adjustRightInd/>
        <w:spacing w:line="240" w:lineRule="auto"/>
        <w:ind w:leftChars="100" w:left="420" w:hangingChars="100" w:hanging="210"/>
        <w:rPr>
          <w:rFonts w:ascii="Century" w:hAnsi="Century"/>
          <w:kern w:val="2"/>
        </w:rPr>
      </w:pPr>
      <w:r w:rsidRPr="00C07E22">
        <w:rPr>
          <w:rFonts w:hint="eastAsia"/>
        </w:rPr>
        <w:t>ア　暴力団員による不当な行為の防止等に関する法律（平成三年法律第七十七号）第２条第２号に規定する暴力団、同条第６号に規定する暴力団員、暴力団準構成員、暴力団関係企業、総会屋等、社会運動等標ぼうゴロ、特殊知能暴力集団等その他暴力、威力、詐欺的手法を駆使して経済的利益を追求する集団若しくは個人、又はこれらに準じる者（以下、総称して「反社会的勢力」という。）であること。</w:t>
      </w:r>
    </w:p>
    <w:p w14:paraId="33A8EE19" w14:textId="77777777" w:rsidR="000B7C78" w:rsidRPr="00C07E22" w:rsidRDefault="000B7C78" w:rsidP="000B7C78">
      <w:pPr>
        <w:wordWrap/>
        <w:autoSpaceDE/>
        <w:autoSpaceDN/>
        <w:adjustRightInd/>
        <w:spacing w:line="240" w:lineRule="auto"/>
        <w:ind w:leftChars="100" w:left="420" w:hangingChars="100" w:hanging="210"/>
        <w:rPr>
          <w:rFonts w:ascii="Century" w:hAnsi="Century"/>
          <w:kern w:val="2"/>
        </w:rPr>
      </w:pPr>
      <w:r w:rsidRPr="00C07E22">
        <w:rPr>
          <w:rFonts w:hint="eastAsia"/>
        </w:rPr>
        <w:t>イ　反社会的勢力から、直接・間接を問わず、かつ、名目の如何を問わず、資本・資金を導入され、若しくは資本・資金関係の構築を行われ、又は経営に実質的に関与されること。</w:t>
      </w:r>
    </w:p>
    <w:p w14:paraId="72C2FEE2" w14:textId="77777777" w:rsidR="000B7C78" w:rsidRPr="00C07E22" w:rsidRDefault="000B7C78" w:rsidP="000B7C78">
      <w:pPr>
        <w:wordWrap/>
        <w:autoSpaceDE/>
        <w:autoSpaceDN/>
        <w:adjustRightInd/>
        <w:spacing w:line="240" w:lineRule="auto"/>
        <w:ind w:leftChars="100" w:left="420" w:hangingChars="100" w:hanging="210"/>
        <w:rPr>
          <w:rFonts w:ascii="Century" w:hAnsi="Century"/>
          <w:kern w:val="2"/>
        </w:rPr>
      </w:pPr>
      <w:r w:rsidRPr="00C07E22">
        <w:rPr>
          <w:rFonts w:hint="eastAsia"/>
        </w:rPr>
        <w:t>ウ　反社会的勢力に対して資金等を供給し、又は便宜を供与するなど直接的若しくは積極的に反社会的勢力の維持、運営に協力し、又は関与すること。</w:t>
      </w:r>
    </w:p>
    <w:p w14:paraId="3DB92115" w14:textId="77777777" w:rsidR="000B7C78" w:rsidRPr="00C07E22" w:rsidRDefault="000B7C78" w:rsidP="000B7C78">
      <w:pPr>
        <w:wordWrap/>
        <w:autoSpaceDE/>
        <w:autoSpaceDN/>
        <w:adjustRightInd/>
        <w:spacing w:line="240" w:lineRule="auto"/>
        <w:ind w:leftChars="100" w:left="420" w:hangingChars="100" w:hanging="210"/>
        <w:rPr>
          <w:rFonts w:ascii="Century" w:hAnsi="Century"/>
          <w:kern w:val="2"/>
        </w:rPr>
      </w:pPr>
      <w:r w:rsidRPr="00C07E22">
        <w:rPr>
          <w:rFonts w:hint="eastAsia"/>
        </w:rPr>
        <w:t>エ　暴力的な要求行為、法的な責任を超えた不当な要求行為、取引に関して脅迫的な言動をし、若しくは暴力を用いる行為、風説を流布し、偽計を用い若しくは威力を用いて相手方の信用を毀損し、又は相手方の業務を妨害する行為その他これらに準ずる行為を行うこと。</w:t>
      </w:r>
    </w:p>
    <w:p w14:paraId="0236FB93" w14:textId="77777777" w:rsidR="000B7C78" w:rsidRPr="00C07E22" w:rsidRDefault="000B7C78" w:rsidP="000B7C78">
      <w:pPr>
        <w:wordWrap/>
        <w:autoSpaceDE/>
        <w:autoSpaceDN/>
        <w:adjustRightInd/>
        <w:spacing w:line="240" w:lineRule="auto"/>
        <w:ind w:leftChars="100" w:left="630" w:hangingChars="200" w:hanging="420"/>
        <w:rPr>
          <w:rFonts w:ascii="Century" w:hAnsi="Century"/>
          <w:kern w:val="2"/>
        </w:rPr>
      </w:pPr>
      <w:r w:rsidRPr="00C07E22">
        <w:rPr>
          <w:rFonts w:hint="eastAsia"/>
        </w:rPr>
        <w:t>オ　上記のほか、反社会的勢力と社会的に非難されるべき関係を有すること。</w:t>
      </w:r>
    </w:p>
    <w:p w14:paraId="125DDAD2" w14:textId="77777777" w:rsidR="000B7C78" w:rsidRPr="00C07E22" w:rsidRDefault="000B7C78" w:rsidP="000B7C78">
      <w:pPr>
        <w:wordWrap/>
        <w:autoSpaceDE/>
        <w:autoSpaceDN/>
        <w:adjustRightInd/>
        <w:spacing w:line="240" w:lineRule="auto"/>
        <w:ind w:left="420" w:hangingChars="200" w:hanging="420"/>
      </w:pPr>
      <w:r w:rsidRPr="00C07E22">
        <w:rPr>
          <w:rFonts w:hint="eastAsia"/>
        </w:rPr>
        <w:t>（２）乙の取引先又はその役員若しくは従業員が、前号に掲げるいずれにも該当しないこと。</w:t>
      </w:r>
    </w:p>
    <w:p w14:paraId="35A06868" w14:textId="77777777" w:rsidR="00001720" w:rsidRPr="00C07E22" w:rsidRDefault="00001720" w:rsidP="00001720">
      <w:pPr>
        <w:spacing w:line="280" w:lineRule="atLeast"/>
        <w:ind w:left="210" w:hangingChars="100" w:hanging="210"/>
        <w:rPr>
          <w:rFonts w:ascii="MS Gothic" w:hAnsi="MS Gothic"/>
        </w:rPr>
      </w:pPr>
      <w:r w:rsidRPr="00C07E22">
        <w:rPr>
          <w:rFonts w:ascii="MS Gothic" w:hAnsi="MS Gothic" w:hint="eastAsia"/>
        </w:rPr>
        <w:t xml:space="preserve">　</w:t>
      </w:r>
      <w:r w:rsidR="00230ABF" w:rsidRPr="00C07E22">
        <w:rPr>
          <w:rFonts w:ascii="MS Gothic" w:hAnsi="MS Gothic" w:hint="eastAsia"/>
        </w:rPr>
        <w:t xml:space="preserve"> </w:t>
      </w:r>
      <w:r w:rsidRPr="00C07E22">
        <w:rPr>
          <w:rFonts w:ascii="MS Gothic" w:hAnsi="MS Gothic" w:hint="eastAsia"/>
        </w:rPr>
        <w:t>（調達ガイドライン</w:t>
      </w:r>
      <w:r w:rsidR="00CB7189" w:rsidRPr="00C07E22">
        <w:rPr>
          <w:rFonts w:ascii="MS Gothic" w:hAnsi="MS Gothic" w:hint="eastAsia"/>
        </w:rPr>
        <w:t>及びサイバーセキュリティ特約</w:t>
      </w:r>
      <w:r w:rsidRPr="00C07E22">
        <w:rPr>
          <w:rFonts w:ascii="MS Gothic" w:hAnsi="MS Gothic" w:hint="eastAsia"/>
        </w:rPr>
        <w:t>の遵守）</w:t>
      </w:r>
    </w:p>
    <w:p w14:paraId="65D23E83" w14:textId="77777777" w:rsidR="00001720" w:rsidRPr="00C07E22" w:rsidRDefault="00001720" w:rsidP="00230ABF">
      <w:pPr>
        <w:ind w:leftChars="50" w:left="315" w:hangingChars="100" w:hanging="210"/>
      </w:pPr>
      <w:r w:rsidRPr="00C07E22">
        <w:rPr>
          <w:rFonts w:ascii="MS Gothic" w:hAnsi="MS Gothic" w:hint="eastAsia"/>
        </w:rPr>
        <w:t xml:space="preserve">第２７条の２　</w:t>
      </w:r>
      <w:r w:rsidRPr="00C07E22">
        <w:rPr>
          <w:rFonts w:hint="eastAsia"/>
        </w:rPr>
        <w:t>本契約を締結することにより、甲が公表している別紙</w:t>
      </w:r>
      <w:r w:rsidR="00CB7189" w:rsidRPr="00C07E22">
        <w:rPr>
          <w:rFonts w:hint="eastAsia"/>
        </w:rPr>
        <w:t>１</w:t>
      </w:r>
      <w:r w:rsidRPr="00C07E22">
        <w:rPr>
          <w:rFonts w:hint="eastAsia"/>
        </w:rPr>
        <w:t>調達ガイドライン（以下「調達ガイドライン」という。）</w:t>
      </w:r>
      <w:r w:rsidR="00CB7189" w:rsidRPr="00C07E22">
        <w:rPr>
          <w:rFonts w:hint="eastAsia"/>
        </w:rPr>
        <w:t>及び</w:t>
      </w:r>
      <w:r w:rsidR="00CB7189" w:rsidRPr="00F46BD2">
        <w:rPr>
          <w:rFonts w:hint="eastAsia"/>
        </w:rPr>
        <w:t>別紙２サイバーセキュリティの確保に関する特約（</w:t>
      </w:r>
      <w:r w:rsidR="00CB7189" w:rsidRPr="00C07E22">
        <w:rPr>
          <w:rFonts w:hint="eastAsia"/>
        </w:rPr>
        <w:t>以下「サイバーセキュリティ特約」という。）</w:t>
      </w:r>
      <w:r w:rsidRPr="00C07E22">
        <w:rPr>
          <w:rFonts w:hint="eastAsia"/>
        </w:rPr>
        <w:t>の遵守に関する契約上の義務が発生するものとする。</w:t>
      </w:r>
    </w:p>
    <w:p w14:paraId="4DB51489" w14:textId="77777777" w:rsidR="00001720" w:rsidRPr="00C07E22" w:rsidRDefault="00001720" w:rsidP="00230ABF">
      <w:pPr>
        <w:spacing w:line="280" w:lineRule="atLeast"/>
        <w:ind w:leftChars="50" w:left="315" w:hangingChars="100" w:hanging="210"/>
        <w:rPr>
          <w:rFonts w:ascii="MS Gothic" w:hAnsi="MS Gothic"/>
        </w:rPr>
      </w:pPr>
      <w:r w:rsidRPr="00C07E22">
        <w:rPr>
          <w:rFonts w:hint="eastAsia"/>
        </w:rPr>
        <w:t>２　甲は、法令や社会的動向等の変化を踏まえ、乙に対する事前の予告なく、調達ガイドライン</w:t>
      </w:r>
      <w:r w:rsidR="00CB7189" w:rsidRPr="00C07E22">
        <w:rPr>
          <w:rFonts w:hint="eastAsia"/>
        </w:rPr>
        <w:t>及びサイバーセキュリティ特約</w:t>
      </w:r>
      <w:r w:rsidRPr="00C07E22">
        <w:rPr>
          <w:rFonts w:hint="eastAsia"/>
        </w:rPr>
        <w:t>を改定するものとし、かかるガイドラインが乙に対して通知された場合は、かかる変更について合理性及び必要性が認められる範囲で、改定された調達ガイドライン</w:t>
      </w:r>
      <w:r w:rsidR="00CB7189" w:rsidRPr="00C07E22">
        <w:rPr>
          <w:rFonts w:hint="eastAsia"/>
        </w:rPr>
        <w:t>及びサイバーセキュリティ特約</w:t>
      </w:r>
      <w:r w:rsidRPr="00C07E22">
        <w:rPr>
          <w:rFonts w:hint="eastAsia"/>
        </w:rPr>
        <w:t>が自動的に有効になるものとする。</w:t>
      </w:r>
    </w:p>
    <w:p w14:paraId="36E1A9A8" w14:textId="77777777" w:rsidR="00AA1C5E" w:rsidRPr="00C07E22" w:rsidRDefault="00D47394" w:rsidP="00AA1C5E">
      <w:pPr>
        <w:ind w:firstLineChars="100" w:firstLine="210"/>
      </w:pPr>
      <w:r w:rsidRPr="00C07E22">
        <w:rPr>
          <w:rFonts w:hint="eastAsia"/>
        </w:rPr>
        <w:t>（甲の解除権）</w:t>
      </w:r>
    </w:p>
    <w:p w14:paraId="0A365C5D" w14:textId="77777777" w:rsidR="00A03A1C" w:rsidRPr="00C07E22" w:rsidRDefault="00D47394" w:rsidP="002C6AF2">
      <w:pPr>
        <w:ind w:left="210" w:hangingChars="100" w:hanging="210"/>
        <w:rPr>
          <w:shd w:val="pct15" w:color="auto" w:fill="FFFFFF"/>
        </w:rPr>
      </w:pPr>
      <w:r w:rsidRPr="00C07E22">
        <w:rPr>
          <w:rFonts w:hint="eastAsia"/>
        </w:rPr>
        <w:lastRenderedPageBreak/>
        <w:t>第２</w:t>
      </w:r>
      <w:r w:rsidR="000B7C78" w:rsidRPr="00C07E22">
        <w:rPr>
          <w:rFonts w:hint="eastAsia"/>
        </w:rPr>
        <w:t>８</w:t>
      </w:r>
      <w:r w:rsidRPr="00C07E22">
        <w:rPr>
          <w:rFonts w:hint="eastAsia"/>
        </w:rPr>
        <w:t xml:space="preserve">条　</w:t>
      </w:r>
      <w:r w:rsidR="00A03A1C" w:rsidRPr="00C07E22">
        <w:rPr>
          <w:rFonts w:hint="eastAsia"/>
        </w:rPr>
        <w:t>甲は、次の各号のいずれかに該当するときは、</w:t>
      </w:r>
      <w:ins w:id="188" w:author="Yoshiki Ikegami" w:date="2024-05-23T01:39:00Z">
        <w:r w:rsidR="00F46BD2">
          <w:rPr>
            <w:rFonts w:hint="eastAsia"/>
          </w:rPr>
          <w:t>各号に別段の定めがない限り、</w:t>
        </w:r>
      </w:ins>
      <w:r w:rsidR="000B7C78" w:rsidRPr="00C07E22">
        <w:rPr>
          <w:rFonts w:hint="eastAsia"/>
        </w:rPr>
        <w:t>乙に対する何らの催告なく、</w:t>
      </w:r>
      <w:r w:rsidR="00A469BD" w:rsidRPr="00C07E22">
        <w:rPr>
          <w:rFonts w:hint="eastAsia"/>
        </w:rPr>
        <w:t>本</w:t>
      </w:r>
      <w:r w:rsidR="00A03A1C" w:rsidRPr="00C07E22">
        <w:rPr>
          <w:rFonts w:hint="eastAsia"/>
        </w:rPr>
        <w:t>契約を解除することができる。</w:t>
      </w:r>
    </w:p>
    <w:p w14:paraId="62821674" w14:textId="77777777" w:rsidR="00A03A1C" w:rsidRPr="00C07E22" w:rsidRDefault="00A03A1C" w:rsidP="00A03A1C">
      <w:pPr>
        <w:ind w:left="400" w:hanging="400"/>
      </w:pPr>
      <w:r w:rsidRPr="00C07E22">
        <w:rPr>
          <w:rFonts w:hint="eastAsia"/>
        </w:rPr>
        <w:t>（１）乙が、着手すべき期日を過ぎても委託業務に着手しないとき。</w:t>
      </w:r>
    </w:p>
    <w:p w14:paraId="33A44299" w14:textId="77777777" w:rsidR="00A03A1C" w:rsidRPr="00C07E22" w:rsidRDefault="008140EC" w:rsidP="00A03A1C">
      <w:pPr>
        <w:ind w:left="400" w:hanging="400"/>
      </w:pPr>
      <w:r w:rsidRPr="00C07E22">
        <w:rPr>
          <w:rFonts w:hint="eastAsia"/>
        </w:rPr>
        <w:t>（２）乙が、納期まで</w:t>
      </w:r>
      <w:r w:rsidR="00A03A1C" w:rsidRPr="00C07E22">
        <w:rPr>
          <w:rFonts w:hint="eastAsia"/>
        </w:rPr>
        <w:t>に委託業務を完了</w:t>
      </w:r>
      <w:ins w:id="189" w:author="Yoshiki Ikegami" w:date="2024-05-23T01:39:00Z">
        <w:r w:rsidR="00F46BD2">
          <w:rPr>
            <w:rFonts w:hint="eastAsia"/>
          </w:rPr>
          <w:t>せず相当期間を定めた催告を経ても完了</w:t>
        </w:r>
      </w:ins>
      <w:r w:rsidR="00A03A1C" w:rsidRPr="00C07E22">
        <w:rPr>
          <w:rFonts w:hint="eastAsia"/>
        </w:rPr>
        <w:t>しな</w:t>
      </w:r>
      <w:ins w:id="190" w:author="Yoshiki Ikegami" w:date="2024-05-23T01:39:00Z">
        <w:r w:rsidR="00F46BD2">
          <w:rPr>
            <w:rFonts w:hint="eastAsia"/>
          </w:rPr>
          <w:t>かった</w:t>
        </w:r>
      </w:ins>
      <w:del w:id="191" w:author="Yoshiki Ikegami" w:date="2024-05-23T01:39:00Z">
        <w:r w:rsidR="00A03A1C" w:rsidRPr="00C07E22" w:rsidDel="00F46BD2">
          <w:rPr>
            <w:rFonts w:hint="eastAsia"/>
          </w:rPr>
          <w:delText>い</w:delText>
        </w:r>
      </w:del>
      <w:r w:rsidR="00A03A1C" w:rsidRPr="00C07E22">
        <w:rPr>
          <w:rFonts w:hint="eastAsia"/>
        </w:rPr>
        <w:t>とき又は委託業務を完了する見込がないと明らかに認められるとき。</w:t>
      </w:r>
    </w:p>
    <w:p w14:paraId="3F9BB4FC" w14:textId="77777777" w:rsidR="00130C71" w:rsidRPr="00C07E22" w:rsidRDefault="00A03A1C" w:rsidP="00F8744C">
      <w:pPr>
        <w:ind w:left="400" w:hanging="400"/>
      </w:pPr>
      <w:r w:rsidRPr="00C07E22">
        <w:rPr>
          <w:rFonts w:hint="eastAsia"/>
        </w:rPr>
        <w:t>（３）乙が、甲の指示に従わないとき又はその職務の執行を妨げる行為若しくは不正の行為があったとき。</w:t>
      </w:r>
    </w:p>
    <w:p w14:paraId="537AF360" w14:textId="77777777" w:rsidR="00A03A1C" w:rsidRPr="00C07E22" w:rsidRDefault="00A03A1C" w:rsidP="00A03A1C">
      <w:pPr>
        <w:ind w:left="400" w:hanging="400"/>
      </w:pPr>
      <w:r w:rsidRPr="00C07E22">
        <w:rPr>
          <w:rFonts w:hint="eastAsia"/>
        </w:rPr>
        <w:t>（４）前３号に掲げる場合のほか、乙が、本契約又はこれに付帯して締結した契約に違反し、その違反により本契約の目的を達することができないと認められるとき。</w:t>
      </w:r>
    </w:p>
    <w:p w14:paraId="2ED77CD2" w14:textId="77777777" w:rsidR="00A03A1C" w:rsidRPr="00C07E22" w:rsidRDefault="00A03A1C" w:rsidP="00A03A1C">
      <w:pPr>
        <w:ind w:left="400" w:hanging="400"/>
      </w:pPr>
      <w:r w:rsidRPr="00C07E22">
        <w:rPr>
          <w:rFonts w:hint="eastAsia"/>
        </w:rPr>
        <w:t>（５）乙が、破産</w:t>
      </w:r>
      <w:r w:rsidR="001E3238" w:rsidRPr="00C07E22">
        <w:rPr>
          <w:rFonts w:hint="eastAsia"/>
        </w:rPr>
        <w:t>手続開始</w:t>
      </w:r>
      <w:r w:rsidRPr="00C07E22">
        <w:rPr>
          <w:rFonts w:hint="eastAsia"/>
        </w:rPr>
        <w:t>、再生手続開始若しくは更生手続開始の申立てをし、若しくは申立てを受けたとき又はその資産信用状態が著しく低下したとき。</w:t>
      </w:r>
    </w:p>
    <w:p w14:paraId="1BDC610E" w14:textId="77777777" w:rsidR="00A03A1C" w:rsidRPr="00C07E22" w:rsidRDefault="00A03A1C" w:rsidP="00A03A1C">
      <w:pPr>
        <w:ind w:left="400" w:hanging="400"/>
      </w:pPr>
      <w:r w:rsidRPr="00C07E22">
        <w:rPr>
          <w:rFonts w:hint="eastAsia"/>
        </w:rPr>
        <w:t>（６）乙が、監督官庁から営業許可の取消し、営業停止等の処分を受けたとき。</w:t>
      </w:r>
    </w:p>
    <w:p w14:paraId="7084049D" w14:textId="77777777" w:rsidR="00A03A1C" w:rsidRPr="00C07E22" w:rsidRDefault="00A03A1C" w:rsidP="00A03A1C">
      <w:pPr>
        <w:ind w:left="400" w:hanging="400"/>
      </w:pPr>
      <w:r w:rsidRPr="00C07E22">
        <w:rPr>
          <w:rFonts w:hint="eastAsia"/>
        </w:rPr>
        <w:t>（７）前号のほか、乙が、行政処分等を受けたとき。</w:t>
      </w:r>
    </w:p>
    <w:p w14:paraId="13B1F386" w14:textId="77777777" w:rsidR="00001720" w:rsidRPr="00C07E22" w:rsidRDefault="00001720" w:rsidP="00001720">
      <w:pPr>
        <w:wordWrap/>
        <w:autoSpaceDE/>
        <w:autoSpaceDN/>
        <w:adjustRightInd/>
        <w:spacing w:line="240" w:lineRule="auto"/>
        <w:ind w:left="210" w:hangingChars="100" w:hanging="210"/>
        <w:rPr>
          <w:rFonts w:ascii="Century" w:hAnsi="Century"/>
          <w:kern w:val="2"/>
        </w:rPr>
      </w:pPr>
      <w:r w:rsidRPr="00C07E22">
        <w:rPr>
          <w:rFonts w:ascii="Century" w:hAnsi="Century" w:hint="eastAsia"/>
          <w:kern w:val="2"/>
        </w:rPr>
        <w:t>（８）乙が第２７条第１号の表明保証に反していると合理的に判断されるとき。</w:t>
      </w:r>
    </w:p>
    <w:p w14:paraId="2CD81227" w14:textId="77777777" w:rsidR="00001720" w:rsidRPr="00C07E22" w:rsidRDefault="00001720" w:rsidP="00001720">
      <w:pPr>
        <w:wordWrap/>
        <w:autoSpaceDE/>
        <w:autoSpaceDN/>
        <w:adjustRightInd/>
        <w:spacing w:line="240" w:lineRule="auto"/>
        <w:ind w:left="420" w:hangingChars="200" w:hanging="420"/>
        <w:rPr>
          <w:rFonts w:ascii="Century" w:hAnsi="Century"/>
          <w:kern w:val="2"/>
        </w:rPr>
      </w:pPr>
      <w:r w:rsidRPr="00C07E22">
        <w:rPr>
          <w:rFonts w:ascii="Century" w:hAnsi="Century" w:hint="eastAsia"/>
          <w:kern w:val="2"/>
        </w:rPr>
        <w:t>（９）乙が第２７条第２号の表明保証に反していると合理的に判断される場合で、乙が当該事実を知りながら、当該取引先と契約を締結したと認められるとき。</w:t>
      </w:r>
    </w:p>
    <w:p w14:paraId="783D3E07" w14:textId="77777777" w:rsidR="00001720" w:rsidRPr="00C07E22" w:rsidRDefault="00001720" w:rsidP="00001720">
      <w:pPr>
        <w:ind w:left="454" w:hanging="454"/>
        <w:rPr>
          <w:rFonts w:ascii="Century" w:hAnsi="Century"/>
          <w:kern w:val="2"/>
        </w:rPr>
      </w:pPr>
      <w:r w:rsidRPr="00C07E22">
        <w:rPr>
          <w:rFonts w:ascii="Century" w:hAnsi="Century" w:hint="eastAsia"/>
          <w:kern w:val="2"/>
        </w:rPr>
        <w:t>（１０）乙が第２７条第２号の表明保証に反していると合理的に判断される場合で、当該取引先との契約解除等の取引解消を甲が求めたにもかかわらずこれに従わなかったとき。（前号に該当する場合を除く。）</w:t>
      </w:r>
    </w:p>
    <w:p w14:paraId="608186E8" w14:textId="77777777" w:rsidR="00001720" w:rsidRPr="00C07E22" w:rsidRDefault="00001720" w:rsidP="00001720">
      <w:pPr>
        <w:rPr>
          <w:sz w:val="20"/>
        </w:rPr>
      </w:pPr>
      <w:r w:rsidRPr="00C07E22">
        <w:rPr>
          <w:rFonts w:ascii="Century" w:hAnsi="Century" w:hint="eastAsia"/>
          <w:kern w:val="2"/>
        </w:rPr>
        <w:t>（１</w:t>
      </w:r>
      <w:r w:rsidR="00E55EA4" w:rsidRPr="00C07E22">
        <w:rPr>
          <w:rFonts w:ascii="Century" w:hAnsi="Century" w:hint="eastAsia"/>
          <w:kern w:val="2"/>
        </w:rPr>
        <w:t>１</w:t>
      </w:r>
      <w:r w:rsidRPr="00C07E22">
        <w:rPr>
          <w:rFonts w:ascii="Century" w:hAnsi="Century" w:hint="eastAsia"/>
          <w:kern w:val="2"/>
        </w:rPr>
        <w:t>）乙が、</w:t>
      </w:r>
      <w:r w:rsidRPr="00C07E22">
        <w:rPr>
          <w:rFonts w:hint="eastAsia"/>
          <w:sz w:val="20"/>
        </w:rPr>
        <w:t>調達ガイドライン</w:t>
      </w:r>
      <w:r w:rsidR="00CB7189" w:rsidRPr="00C07E22">
        <w:rPr>
          <w:rFonts w:hint="eastAsia"/>
          <w:sz w:val="20"/>
        </w:rPr>
        <w:t>及びサイバーセキュリティ特約</w:t>
      </w:r>
      <w:r w:rsidRPr="00C07E22">
        <w:rPr>
          <w:rFonts w:hint="eastAsia"/>
          <w:sz w:val="20"/>
        </w:rPr>
        <w:t>への重大な違反を犯したと合理的に判断されるとき。</w:t>
      </w:r>
    </w:p>
    <w:p w14:paraId="64214F91" w14:textId="77777777" w:rsidR="001C1DDA" w:rsidRPr="00C07E22" w:rsidRDefault="00001720" w:rsidP="008A6048">
      <w:pPr>
        <w:ind w:left="454" w:hanging="454"/>
      </w:pPr>
      <w:r w:rsidRPr="00C07E22">
        <w:rPr>
          <w:rFonts w:hint="eastAsia"/>
        </w:rPr>
        <w:t>（１</w:t>
      </w:r>
      <w:r w:rsidR="00E55EA4" w:rsidRPr="00C07E22">
        <w:rPr>
          <w:rFonts w:hint="eastAsia"/>
        </w:rPr>
        <w:t>２</w:t>
      </w:r>
      <w:r w:rsidRPr="00C07E22">
        <w:rPr>
          <w:rFonts w:hint="eastAsia"/>
        </w:rPr>
        <w:t>）乙が、次条第１項に定める理由によらないで本契約の解除を申し出たとき。</w:t>
      </w:r>
    </w:p>
    <w:p w14:paraId="6CF64CFB" w14:textId="77777777" w:rsidR="00D4066A" w:rsidRPr="00C07E22" w:rsidRDefault="008A6048" w:rsidP="002C6AF2">
      <w:pPr>
        <w:spacing w:line="280" w:lineRule="atLeast"/>
        <w:ind w:left="210" w:hangingChars="100" w:hanging="210"/>
      </w:pPr>
      <w:r w:rsidRPr="00C07E22">
        <w:rPr>
          <w:rFonts w:hint="eastAsia"/>
        </w:rPr>
        <w:t>２</w:t>
      </w:r>
      <w:r w:rsidR="00D4066A" w:rsidRPr="00C07E22">
        <w:rPr>
          <w:rFonts w:hint="eastAsia"/>
        </w:rPr>
        <w:t xml:space="preserve">　乙は、前項各号（第</w:t>
      </w:r>
      <w:r w:rsidR="00E55EA4" w:rsidRPr="00C07E22">
        <w:rPr>
          <w:rFonts w:hint="eastAsia"/>
        </w:rPr>
        <w:t>５</w:t>
      </w:r>
      <w:r w:rsidR="00D4066A" w:rsidRPr="00C07E22">
        <w:rPr>
          <w:rFonts w:hint="eastAsia"/>
        </w:rPr>
        <w:t>号を除く。）の定めにより本契約を解除された場合は、委託料の１００分の１０に相当する額を違約金として甲に支払わなければならない。</w:t>
      </w:r>
    </w:p>
    <w:p w14:paraId="3FF43B2F" w14:textId="77777777" w:rsidR="00284D2C" w:rsidRPr="00C07E22" w:rsidRDefault="008A6048" w:rsidP="00682B20">
      <w:pPr>
        <w:ind w:left="210" w:hangingChars="100" w:hanging="210"/>
      </w:pPr>
      <w:r w:rsidRPr="00C07E22">
        <w:rPr>
          <w:rFonts w:hint="eastAsia"/>
        </w:rPr>
        <w:t>３</w:t>
      </w:r>
      <w:r w:rsidR="00284D2C" w:rsidRPr="00C07E22">
        <w:rPr>
          <w:rFonts w:hint="eastAsia"/>
        </w:rPr>
        <w:t xml:space="preserve">　前項の規定は、第１項の事由によって甲に生じた実際の損害額について、甲が乙に対して別途賠償を請求することを妨げるものではない。</w:t>
      </w:r>
    </w:p>
    <w:p w14:paraId="178F599C" w14:textId="77777777" w:rsidR="00ED4971" w:rsidRPr="00C07E22" w:rsidRDefault="008A6048" w:rsidP="00B14918">
      <w:pPr>
        <w:ind w:left="210" w:hangingChars="100" w:hanging="210"/>
      </w:pPr>
      <w:r w:rsidRPr="00C07E22">
        <w:rPr>
          <w:rFonts w:hint="eastAsia"/>
        </w:rPr>
        <w:t>４</w:t>
      </w:r>
      <w:r w:rsidR="000B7C78" w:rsidRPr="00C07E22">
        <w:rPr>
          <w:rFonts w:hint="eastAsia"/>
        </w:rPr>
        <w:t xml:space="preserve">　甲は、第１項により本契約を解除したことによって乙に生じた一切の損害について賠償の責を負わない。</w:t>
      </w:r>
    </w:p>
    <w:p w14:paraId="716D7FD9" w14:textId="77777777" w:rsidR="00D47394" w:rsidRPr="00C07E22" w:rsidRDefault="00D47394" w:rsidP="00682B20">
      <w:pPr>
        <w:spacing w:line="280" w:lineRule="atLeast"/>
        <w:ind w:firstLineChars="100" w:firstLine="210"/>
      </w:pPr>
      <w:r w:rsidRPr="00C07E22">
        <w:rPr>
          <w:rFonts w:hint="eastAsia"/>
        </w:rPr>
        <w:t>（乙の解除権）</w:t>
      </w:r>
    </w:p>
    <w:p w14:paraId="10CEA14B" w14:textId="77777777" w:rsidR="00D47394" w:rsidRPr="00C07E22" w:rsidRDefault="00D47394" w:rsidP="00D47394">
      <w:pPr>
        <w:ind w:left="253" w:hanging="253"/>
      </w:pPr>
      <w:r w:rsidRPr="00C07E22">
        <w:rPr>
          <w:rFonts w:hint="eastAsia"/>
        </w:rPr>
        <w:t>第２</w:t>
      </w:r>
      <w:r w:rsidR="000B7C78" w:rsidRPr="00C07E22">
        <w:rPr>
          <w:rFonts w:hint="eastAsia"/>
        </w:rPr>
        <w:t>９</w:t>
      </w:r>
      <w:r w:rsidRPr="00C07E22">
        <w:rPr>
          <w:rFonts w:hint="eastAsia"/>
        </w:rPr>
        <w:t>条　乙は、甲が本契約に違反し、その違反により委託業務を完了することが不可能になった場合は、本契約を解除することができる。</w:t>
      </w:r>
    </w:p>
    <w:p w14:paraId="620E7EA7" w14:textId="77777777" w:rsidR="00D47394" w:rsidRPr="00C07E22" w:rsidRDefault="00D47394" w:rsidP="00D47394">
      <w:pPr>
        <w:ind w:left="253" w:hanging="253"/>
      </w:pPr>
      <w:r w:rsidRPr="00C07E22">
        <w:rPr>
          <w:rFonts w:hint="eastAsia"/>
        </w:rPr>
        <w:t>２　甲は、前項の定めにより本契約を解除された場合において、これにより乙に損害を及ぼしたときは、その損害を賠償するものとする。</w:t>
      </w:r>
    </w:p>
    <w:p w14:paraId="611DC6A6" w14:textId="77777777" w:rsidR="00C26138" w:rsidRPr="00C07E22" w:rsidRDefault="00C26138" w:rsidP="00D47394">
      <w:pPr>
        <w:ind w:left="253" w:hanging="253"/>
      </w:pPr>
      <w:r w:rsidRPr="00C07E22">
        <w:rPr>
          <w:rFonts w:hint="eastAsia"/>
        </w:rPr>
        <w:t xml:space="preserve">　（通知義務）</w:t>
      </w:r>
    </w:p>
    <w:p w14:paraId="4E5AC36B" w14:textId="77777777" w:rsidR="00C26138" w:rsidRPr="00C07E22" w:rsidRDefault="00C26138" w:rsidP="00D47394">
      <w:pPr>
        <w:ind w:left="253" w:hanging="253"/>
      </w:pPr>
      <w:r w:rsidRPr="00C07E22">
        <w:rPr>
          <w:rFonts w:hint="eastAsia"/>
        </w:rPr>
        <w:t>第</w:t>
      </w:r>
      <w:r w:rsidR="000B7C78" w:rsidRPr="00C07E22">
        <w:rPr>
          <w:rFonts w:hint="eastAsia"/>
        </w:rPr>
        <w:t>３０</w:t>
      </w:r>
      <w:r w:rsidRPr="00C07E22">
        <w:rPr>
          <w:rFonts w:hint="eastAsia"/>
        </w:rPr>
        <w:t>条　乙は、次のいずれかに該当する事項が発生した場合</w:t>
      </w:r>
      <w:r w:rsidR="00DE1879" w:rsidRPr="00C07E22">
        <w:rPr>
          <w:rFonts w:hint="eastAsia"/>
        </w:rPr>
        <w:t>は</w:t>
      </w:r>
      <w:r w:rsidRPr="00C07E22">
        <w:rPr>
          <w:rFonts w:hint="eastAsia"/>
        </w:rPr>
        <w:t>、速やかにその内容を甲に通知しなければならない。</w:t>
      </w:r>
    </w:p>
    <w:p w14:paraId="0B07B60B" w14:textId="77777777" w:rsidR="00C26138" w:rsidRPr="00C07E22" w:rsidRDefault="00C26138" w:rsidP="00D47394">
      <w:pPr>
        <w:ind w:left="253" w:hanging="253"/>
      </w:pPr>
      <w:r w:rsidRPr="00C07E22">
        <w:rPr>
          <w:rFonts w:hint="eastAsia"/>
        </w:rPr>
        <w:lastRenderedPageBreak/>
        <w:t>（１）事業を廃業する場合</w:t>
      </w:r>
    </w:p>
    <w:p w14:paraId="41DF7320" w14:textId="77777777" w:rsidR="00C26138" w:rsidRPr="00C07E22" w:rsidRDefault="00C26138" w:rsidP="00D47394">
      <w:pPr>
        <w:ind w:left="253" w:hanging="253"/>
      </w:pPr>
      <w:r w:rsidRPr="00C07E22">
        <w:rPr>
          <w:rFonts w:hint="eastAsia"/>
        </w:rPr>
        <w:t>（２）社名を変更する場合</w:t>
      </w:r>
    </w:p>
    <w:p w14:paraId="34507621" w14:textId="77777777" w:rsidR="00C26138" w:rsidRPr="00C07E22" w:rsidRDefault="00C26138" w:rsidP="002C6AF2">
      <w:pPr>
        <w:ind w:left="463" w:hanging="463"/>
      </w:pPr>
      <w:r w:rsidRPr="00C07E22">
        <w:rPr>
          <w:rFonts w:hint="eastAsia"/>
        </w:rPr>
        <w:t>（３）経営権の譲渡等</w:t>
      </w:r>
      <w:r w:rsidR="009E3418" w:rsidRPr="00C07E22">
        <w:rPr>
          <w:rFonts w:hint="eastAsia"/>
        </w:rPr>
        <w:t>により</w:t>
      </w:r>
      <w:r w:rsidRPr="00C07E22">
        <w:rPr>
          <w:rFonts w:hint="eastAsia"/>
        </w:rPr>
        <w:t>、経営者又は５０％以上の株式を保有する株主の変更があった場合</w:t>
      </w:r>
    </w:p>
    <w:p w14:paraId="0DD0B239" w14:textId="77777777" w:rsidR="000B7C78" w:rsidRPr="00C07E22" w:rsidRDefault="000B7C78" w:rsidP="000B7C78">
      <w:pPr>
        <w:ind w:left="253" w:hanging="253"/>
      </w:pPr>
      <w:r w:rsidRPr="00C07E22">
        <w:rPr>
          <w:rFonts w:hint="eastAsia"/>
        </w:rPr>
        <w:t>（４）第２７条の表明保証に反していることが判明した場合</w:t>
      </w:r>
    </w:p>
    <w:p w14:paraId="1A51ED35" w14:textId="77777777" w:rsidR="00C26138" w:rsidRPr="00C07E22" w:rsidRDefault="00C26138" w:rsidP="00D47394">
      <w:pPr>
        <w:ind w:left="253" w:hanging="253"/>
      </w:pPr>
      <w:r w:rsidRPr="00C07E22">
        <w:rPr>
          <w:rFonts w:hint="eastAsia"/>
        </w:rPr>
        <w:t>（</w:t>
      </w:r>
      <w:r w:rsidR="000B7C78" w:rsidRPr="00C07E22">
        <w:rPr>
          <w:rFonts w:hint="eastAsia"/>
        </w:rPr>
        <w:t>５</w:t>
      </w:r>
      <w:r w:rsidRPr="00C07E22">
        <w:rPr>
          <w:rFonts w:hint="eastAsia"/>
        </w:rPr>
        <w:t>）第２</w:t>
      </w:r>
      <w:r w:rsidR="000B7C78" w:rsidRPr="00C07E22">
        <w:rPr>
          <w:rFonts w:hint="eastAsia"/>
        </w:rPr>
        <w:t>８</w:t>
      </w:r>
      <w:r w:rsidRPr="00C07E22">
        <w:rPr>
          <w:rFonts w:hint="eastAsia"/>
        </w:rPr>
        <w:t>条</w:t>
      </w:r>
      <w:r w:rsidR="00733CDE" w:rsidRPr="00C07E22">
        <w:rPr>
          <w:rFonts w:hint="eastAsia"/>
        </w:rPr>
        <w:t>第１項</w:t>
      </w:r>
      <w:r w:rsidRPr="00C07E22">
        <w:rPr>
          <w:rFonts w:hint="eastAsia"/>
        </w:rPr>
        <w:t>第５号</w:t>
      </w:r>
      <w:r w:rsidR="00DE1879" w:rsidRPr="00C07E22">
        <w:rPr>
          <w:rFonts w:hint="eastAsia"/>
        </w:rPr>
        <w:t>から</w:t>
      </w:r>
      <w:r w:rsidRPr="00C07E22">
        <w:rPr>
          <w:rFonts w:hint="eastAsia"/>
        </w:rPr>
        <w:t>第</w:t>
      </w:r>
      <w:r w:rsidR="000B7C78" w:rsidRPr="00C07E22">
        <w:rPr>
          <w:rFonts w:hint="eastAsia"/>
        </w:rPr>
        <w:t>７</w:t>
      </w:r>
      <w:r w:rsidRPr="00C07E22">
        <w:rPr>
          <w:rFonts w:hint="eastAsia"/>
        </w:rPr>
        <w:t>号</w:t>
      </w:r>
      <w:r w:rsidR="00DE1879" w:rsidRPr="00C07E22">
        <w:rPr>
          <w:rFonts w:hint="eastAsia"/>
        </w:rPr>
        <w:t>までのいずれか</w:t>
      </w:r>
      <w:r w:rsidRPr="00C07E22">
        <w:rPr>
          <w:rFonts w:hint="eastAsia"/>
        </w:rPr>
        <w:t>に該当した場合</w:t>
      </w:r>
    </w:p>
    <w:p w14:paraId="5405BC15" w14:textId="77777777" w:rsidR="00983B21" w:rsidRPr="00C07E22" w:rsidRDefault="00983B21" w:rsidP="00682B20">
      <w:pPr>
        <w:spacing w:line="280" w:lineRule="atLeast"/>
        <w:ind w:firstLineChars="100" w:firstLine="210"/>
        <w:rPr>
          <w:rFonts w:ascii="MS Gothic" w:hAnsi="MS Gothic"/>
        </w:rPr>
      </w:pPr>
      <w:r w:rsidRPr="00C07E22">
        <w:rPr>
          <w:rFonts w:ascii="MS Gothic" w:hAnsi="MS Gothic" w:hint="eastAsia"/>
        </w:rPr>
        <w:t>（相殺</w:t>
      </w:r>
      <w:r w:rsidRPr="00C07E22">
        <w:rPr>
          <w:rFonts w:ascii="MS Gothic" w:hAnsi="MS Gothic"/>
        </w:rPr>
        <w:t>）</w:t>
      </w:r>
    </w:p>
    <w:p w14:paraId="7B0D4373" w14:textId="77777777" w:rsidR="00983B21" w:rsidRPr="00C07E22" w:rsidRDefault="00983B21" w:rsidP="00682B20">
      <w:pPr>
        <w:ind w:left="210" w:hangingChars="100" w:hanging="210"/>
        <w:rPr>
          <w:rFonts w:ascii="MS Gothic" w:hAnsi="MS Gothic"/>
        </w:rPr>
      </w:pPr>
      <w:r w:rsidRPr="00C07E22">
        <w:rPr>
          <w:rFonts w:ascii="MS Gothic" w:hAnsi="MS Gothic" w:hint="eastAsia"/>
        </w:rPr>
        <w:t>第</w:t>
      </w:r>
      <w:r w:rsidR="0080179A" w:rsidRPr="00C07E22">
        <w:rPr>
          <w:rFonts w:ascii="MS Gothic" w:hAnsi="MS Gothic" w:hint="eastAsia"/>
        </w:rPr>
        <w:t>３</w:t>
      </w:r>
      <w:r w:rsidR="000B7C78" w:rsidRPr="00C07E22">
        <w:rPr>
          <w:rFonts w:ascii="MS Gothic" w:hAnsi="MS Gothic" w:hint="eastAsia"/>
        </w:rPr>
        <w:t>１</w:t>
      </w:r>
      <w:r w:rsidRPr="00C07E22">
        <w:rPr>
          <w:rFonts w:ascii="MS Gothic" w:hAnsi="MS Gothic" w:hint="eastAsia"/>
        </w:rPr>
        <w:t>条　甲は、乙が甲に支払うべき金銭債務がある場合は、この債務と甲が本契約に基づき乙に支払うべき代金その他の金銭債務とを相殺することができる。</w:t>
      </w:r>
    </w:p>
    <w:p w14:paraId="46E17A1A" w14:textId="77777777" w:rsidR="000704C0" w:rsidRPr="00C07E22" w:rsidRDefault="000704C0" w:rsidP="002D05F6">
      <w:pPr>
        <w:ind w:leftChars="100" w:left="210"/>
      </w:pPr>
      <w:r w:rsidRPr="00C07E22">
        <w:rPr>
          <w:rFonts w:hint="eastAsia"/>
        </w:rPr>
        <w:t>（契約締結権限の表明保証）</w:t>
      </w:r>
    </w:p>
    <w:p w14:paraId="531623DE" w14:textId="77777777" w:rsidR="007B4FE6" w:rsidRPr="00C07E22" w:rsidRDefault="000704C0" w:rsidP="000704C0">
      <w:pPr>
        <w:ind w:left="210" w:hangingChars="100" w:hanging="210"/>
      </w:pPr>
      <w:bookmarkStart w:id="192" w:name="_Hlk65497592"/>
      <w:r w:rsidRPr="00C07E22">
        <w:rPr>
          <w:rFonts w:hint="eastAsia"/>
        </w:rPr>
        <w:t>第３２条　本契約にメール認証による電子署名をもって署名する各個人は、</w:t>
      </w:r>
      <w:r w:rsidR="00520A62" w:rsidRPr="00C07E22">
        <w:rPr>
          <w:rFonts w:hint="eastAsia"/>
        </w:rPr>
        <w:t>相手方に対し、</w:t>
      </w:r>
      <w:r w:rsidR="007B4FE6" w:rsidRPr="00C07E22">
        <w:rPr>
          <w:rFonts w:hint="eastAsia"/>
        </w:rPr>
        <w:t>以下の点を保証する。</w:t>
      </w:r>
    </w:p>
    <w:p w14:paraId="136ACF1F" w14:textId="77777777" w:rsidR="007B4FE6" w:rsidRPr="00C07E22" w:rsidRDefault="007B4FE6" w:rsidP="00C36BEB">
      <w:pPr>
        <w:ind w:left="420" w:hangingChars="200" w:hanging="420"/>
      </w:pPr>
      <w:r w:rsidRPr="00C07E22">
        <w:rPr>
          <w:rFonts w:hint="eastAsia"/>
        </w:rPr>
        <w:t>（１）</w:t>
      </w:r>
      <w:r w:rsidR="000704C0" w:rsidRPr="00C07E22">
        <w:rPr>
          <w:rFonts w:hint="eastAsia"/>
        </w:rPr>
        <w:t>本契約を締結し各条項の規定を履行する正当な権利および能力を有していること</w:t>
      </w:r>
    </w:p>
    <w:p w14:paraId="03989914" w14:textId="77777777" w:rsidR="007B4FE6" w:rsidRPr="00C07E22" w:rsidRDefault="007B4FE6" w:rsidP="00C36BEB">
      <w:r w:rsidRPr="00C07E22">
        <w:rPr>
          <w:rFonts w:hint="eastAsia"/>
        </w:rPr>
        <w:t>（２）</w:t>
      </w:r>
      <w:r w:rsidR="000704C0" w:rsidRPr="00C07E22">
        <w:rPr>
          <w:rFonts w:hint="eastAsia"/>
        </w:rPr>
        <w:t>本契約を締結することについて何人からの何らの異議申立てがなされないこと</w:t>
      </w:r>
    </w:p>
    <w:p w14:paraId="10354C51" w14:textId="77777777" w:rsidR="000704C0" w:rsidRPr="00C07E22" w:rsidRDefault="007B4FE6" w:rsidP="00C36BEB">
      <w:pPr>
        <w:ind w:left="420" w:hangingChars="200" w:hanging="420"/>
        <w:rPr>
          <w:rFonts w:ascii="MS Gothic" w:hAnsi="MS Gothic"/>
        </w:rPr>
      </w:pPr>
      <w:r w:rsidRPr="00C07E22">
        <w:rPr>
          <w:rFonts w:hint="eastAsia"/>
        </w:rPr>
        <w:t>（３）</w:t>
      </w:r>
      <w:r w:rsidR="000704C0" w:rsidRPr="00C07E22">
        <w:rPr>
          <w:rFonts w:hint="eastAsia"/>
        </w:rPr>
        <w:t>かかる事態が生じた場合第三者からの一切の要求に対し自己の責任と負担においてこれに対処し、相手方に何らの迷惑および損害を与えないこと</w:t>
      </w:r>
    </w:p>
    <w:bookmarkEnd w:id="192"/>
    <w:p w14:paraId="67BD6DCE" w14:textId="77777777" w:rsidR="00D47394" w:rsidRPr="00C07E22" w:rsidRDefault="00D47394" w:rsidP="00682B20">
      <w:pPr>
        <w:ind w:firstLineChars="100" w:firstLine="210"/>
      </w:pPr>
      <w:r w:rsidRPr="00C07E22">
        <w:rPr>
          <w:rFonts w:hint="eastAsia"/>
        </w:rPr>
        <w:t>（規定外事項等）</w:t>
      </w:r>
    </w:p>
    <w:p w14:paraId="692A6262" w14:textId="77777777" w:rsidR="00D47394" w:rsidRPr="00C07E22" w:rsidRDefault="00D47394" w:rsidP="00682B20">
      <w:pPr>
        <w:spacing w:line="280" w:lineRule="atLeast"/>
        <w:ind w:left="210" w:hangingChars="100" w:hanging="210"/>
        <w:rPr>
          <w:rFonts w:ascii="MS Gothic" w:hAnsi="MS Gothic"/>
        </w:rPr>
      </w:pPr>
      <w:r w:rsidRPr="00C07E22">
        <w:rPr>
          <w:rFonts w:hint="eastAsia"/>
        </w:rPr>
        <w:t>第</w:t>
      </w:r>
      <w:r w:rsidR="00C26138" w:rsidRPr="00C07E22">
        <w:rPr>
          <w:rFonts w:hint="eastAsia"/>
        </w:rPr>
        <w:t>３</w:t>
      </w:r>
      <w:r w:rsidR="000704C0" w:rsidRPr="00C07E22">
        <w:rPr>
          <w:rFonts w:hint="eastAsia"/>
        </w:rPr>
        <w:t>３</w:t>
      </w:r>
      <w:r w:rsidRPr="00C07E22">
        <w:rPr>
          <w:rFonts w:hint="eastAsia"/>
        </w:rPr>
        <w:t>条　本契約に定めのない事項又は疑義が生じた事項については、甲乙協議の上、定めるものとする。</w:t>
      </w:r>
    </w:p>
    <w:p w14:paraId="1A0D2EAF" w14:textId="77777777" w:rsidR="008208FD" w:rsidRPr="00C07E22" w:rsidRDefault="008208FD" w:rsidP="008208FD">
      <w:pPr>
        <w:ind w:left="210" w:hangingChars="100" w:hanging="210"/>
      </w:pPr>
    </w:p>
    <w:p w14:paraId="06C4A454" w14:textId="77777777" w:rsidR="00D47394" w:rsidRPr="00C07E22" w:rsidRDefault="00D47394" w:rsidP="00682B20">
      <w:pPr>
        <w:spacing w:line="280" w:lineRule="atLeast"/>
        <w:ind w:firstLineChars="100" w:firstLine="210"/>
        <w:rPr>
          <w:rFonts w:ascii="MS Gothic" w:hAnsi="MS Gothic"/>
        </w:rPr>
      </w:pPr>
      <w:r w:rsidRPr="00C07E22">
        <w:rPr>
          <w:rFonts w:ascii="MS Gothic" w:hAnsi="MS Gothic" w:hint="eastAsia"/>
        </w:rPr>
        <w:t>本契約を証するため、</w:t>
      </w:r>
      <w:r w:rsidR="009E73C4" w:rsidRPr="00C07E22">
        <w:rPr>
          <w:rFonts w:hint="eastAsia"/>
        </w:rPr>
        <w:t>本契約書の電磁的記録を作成し、双方合意の上電子署名を施し、各自その電磁的記録を保管</w:t>
      </w:r>
      <w:r w:rsidRPr="00C07E22">
        <w:rPr>
          <w:rFonts w:ascii="MS Gothic" w:hAnsi="MS Gothic" w:hint="eastAsia"/>
        </w:rPr>
        <w:t>する。</w:t>
      </w:r>
    </w:p>
    <w:p w14:paraId="40E0D932" w14:textId="77777777" w:rsidR="00D47394" w:rsidRPr="00C07E22" w:rsidRDefault="00D47394" w:rsidP="00682B20">
      <w:pPr>
        <w:spacing w:line="280" w:lineRule="atLeast"/>
        <w:ind w:firstLineChars="100" w:firstLine="210"/>
        <w:rPr>
          <w:rFonts w:ascii="MS Gothic" w:hAnsi="MS Gothic"/>
        </w:rPr>
      </w:pPr>
    </w:p>
    <w:p w14:paraId="0CF9333A" w14:textId="77777777" w:rsidR="00D47394" w:rsidRPr="00C07E22" w:rsidRDefault="00D47394" w:rsidP="007E6526">
      <w:pPr>
        <w:spacing w:line="280" w:lineRule="atLeast"/>
        <w:ind w:firstLineChars="400" w:firstLine="840"/>
        <w:rPr>
          <w:rFonts w:ascii="MS Gothic" w:hAnsi="MS Gothic"/>
        </w:rPr>
      </w:pPr>
      <w:r w:rsidRPr="00C07E22">
        <w:rPr>
          <w:rFonts w:ascii="MS Gothic" w:hAnsi="MS Gothic" w:hint="eastAsia"/>
        </w:rPr>
        <w:t xml:space="preserve">　</w:t>
      </w:r>
      <w:r w:rsidRPr="00C07E22">
        <w:rPr>
          <w:rFonts w:ascii="MS Gothic" w:hAnsi="MS Gothic" w:hint="eastAsia"/>
          <w:highlight w:val="yellow"/>
        </w:rPr>
        <w:t>年　月　日</w:t>
      </w:r>
    </w:p>
    <w:p w14:paraId="4F2EE64D" w14:textId="77777777" w:rsidR="00D47394" w:rsidRPr="00C07E22" w:rsidRDefault="00D47394" w:rsidP="00D47394">
      <w:pPr>
        <w:spacing w:line="280" w:lineRule="atLeast"/>
        <w:rPr>
          <w:rFonts w:ascii="MS Gothic" w:hAnsi="MS Gothic"/>
        </w:rPr>
      </w:pPr>
    </w:p>
    <w:p w14:paraId="5545F495" w14:textId="77777777" w:rsidR="00EC43BD" w:rsidRPr="00C07E22" w:rsidRDefault="00EC43BD" w:rsidP="00682B20">
      <w:pPr>
        <w:spacing w:line="280" w:lineRule="atLeast"/>
        <w:ind w:firstLineChars="1864" w:firstLine="3914"/>
        <w:rPr>
          <w:rFonts w:ascii="MS Gothic" w:hAnsi="MS Gothic"/>
        </w:rPr>
      </w:pPr>
      <w:r w:rsidRPr="00C07E22">
        <w:rPr>
          <w:rFonts w:ascii="MS Gothic" w:hAnsi="MS Gothic" w:hint="eastAsia"/>
        </w:rPr>
        <w:t>東京都台東区東上野三丁目１９番６号</w:t>
      </w:r>
    </w:p>
    <w:p w14:paraId="77C4E572" w14:textId="77777777" w:rsidR="00EC43BD" w:rsidRPr="00C07E22" w:rsidRDefault="00EC43BD" w:rsidP="00682B20">
      <w:pPr>
        <w:spacing w:line="280" w:lineRule="atLeast"/>
        <w:ind w:firstLineChars="1679" w:firstLine="3526"/>
        <w:rPr>
          <w:rFonts w:ascii="MS Gothic" w:hAnsi="MS Gothic"/>
        </w:rPr>
      </w:pPr>
      <w:r w:rsidRPr="00C07E22">
        <w:rPr>
          <w:rFonts w:ascii="MS Gothic" w:hAnsi="MS Gothic" w:hint="eastAsia"/>
        </w:rPr>
        <w:t>甲　　東京地下鉄株式会社</w:t>
      </w:r>
    </w:p>
    <w:p w14:paraId="57A34724" w14:textId="77777777" w:rsidR="001676B3" w:rsidRPr="00C07E22" w:rsidRDefault="001676B3" w:rsidP="001676B3">
      <w:pPr>
        <w:spacing w:line="280" w:lineRule="atLeast"/>
        <w:ind w:firstLineChars="2070" w:firstLine="4347"/>
        <w:rPr>
          <w:rFonts w:ascii="MS Gothic" w:hAnsi="MS Gothic"/>
        </w:rPr>
      </w:pPr>
      <w:r w:rsidRPr="00C07E22">
        <w:rPr>
          <w:rFonts w:ascii="MS Gothic" w:hAnsi="MS Gothic" w:hint="eastAsia"/>
        </w:rPr>
        <w:t xml:space="preserve">企業価値創造部長　　青木　洋二　</w:t>
      </w:r>
    </w:p>
    <w:p w14:paraId="2DED0C51" w14:textId="77777777" w:rsidR="001676B3" w:rsidRPr="00C07E22" w:rsidRDefault="001676B3" w:rsidP="001676B3">
      <w:pPr>
        <w:spacing w:line="280" w:lineRule="atLeast"/>
        <w:rPr>
          <w:rFonts w:ascii="MS Gothic" w:hAnsi="MS Gothic"/>
        </w:rPr>
      </w:pPr>
    </w:p>
    <w:p w14:paraId="79FE49E7" w14:textId="77777777" w:rsidR="001676B3" w:rsidRPr="00C07E22" w:rsidRDefault="001676B3" w:rsidP="001676B3">
      <w:pPr>
        <w:spacing w:line="280" w:lineRule="atLeast"/>
        <w:ind w:firstLineChars="1875" w:firstLine="3938"/>
        <w:rPr>
          <w:rFonts w:ascii="MS Gothic" w:hAnsi="MS Gothic"/>
        </w:rPr>
      </w:pPr>
      <w:r w:rsidRPr="00C07E22">
        <w:rPr>
          <w:rFonts w:ascii="MS Gothic" w:hAnsi="MS Gothic" w:hint="eastAsia"/>
        </w:rPr>
        <w:t>東京都渋谷区広尾一丁目３番１号</w:t>
      </w:r>
    </w:p>
    <w:p w14:paraId="2B6611E3" w14:textId="77777777" w:rsidR="001676B3" w:rsidRPr="00C07E22" w:rsidRDefault="001676B3" w:rsidP="001676B3">
      <w:pPr>
        <w:spacing w:line="280" w:lineRule="atLeast"/>
        <w:ind w:firstLineChars="1675" w:firstLine="3518"/>
        <w:rPr>
          <w:rFonts w:ascii="MS Gothic" w:hAnsi="MS Gothic"/>
        </w:rPr>
      </w:pPr>
      <w:r w:rsidRPr="00C07E22">
        <w:rPr>
          <w:rFonts w:ascii="MS Gothic" w:hAnsi="MS Gothic" w:hint="eastAsia"/>
        </w:rPr>
        <w:t>乙　　Ａｌｌｇａｎｉｚｅ　Ｊａｐａｎ株式会社</w:t>
      </w:r>
    </w:p>
    <w:p w14:paraId="05C90BC2" w14:textId="77777777" w:rsidR="007E7D3A" w:rsidRPr="00C07E22" w:rsidRDefault="001676B3" w:rsidP="001676B3">
      <w:pPr>
        <w:spacing w:line="280" w:lineRule="atLeast"/>
        <w:ind w:firstLineChars="2070" w:firstLine="4347"/>
        <w:rPr>
          <w:rFonts w:ascii="MS Gothic" w:hAnsi="MS Gothic"/>
        </w:rPr>
      </w:pPr>
      <w:r w:rsidRPr="00C07E22">
        <w:rPr>
          <w:rFonts w:ascii="MS Gothic" w:eastAsia="MS Gothic" w:hAnsi="MS Gothic" w:cs="MS Gothic"/>
        </w:rPr>
        <w:t xml:space="preserve">代表取締役　　佐藤　康雄　</w:t>
      </w:r>
    </w:p>
    <w:p w14:paraId="0CD4C03C" w14:textId="77777777" w:rsidR="008C297E" w:rsidRPr="00C07E22" w:rsidRDefault="007E7D3A" w:rsidP="008C297E">
      <w:pPr>
        <w:rPr>
          <w:rFonts w:hAnsi="MS Mincho" w:cs="MS PGothic"/>
          <w:bCs/>
        </w:rPr>
      </w:pPr>
      <w:r w:rsidRPr="00C07E22">
        <w:br w:type="page"/>
      </w:r>
      <w:r w:rsidR="008C297E" w:rsidRPr="00C07E22">
        <w:rPr>
          <w:rFonts w:ascii="MS Gothic" w:hAnsi="MS Gothic" w:hint="eastAsia"/>
        </w:rPr>
        <w:lastRenderedPageBreak/>
        <w:t>（別添）</w:t>
      </w:r>
      <w:r w:rsidR="008C297E" w:rsidRPr="00C07E22">
        <w:rPr>
          <w:rFonts w:hAnsi="MS Mincho" w:cs="MS PGothic" w:hint="eastAsia"/>
          <w:bCs/>
        </w:rPr>
        <w:t>個人情報の取扱いに関する特約</w:t>
      </w:r>
    </w:p>
    <w:p w14:paraId="58DF7E75" w14:textId="77777777" w:rsidR="008C297E" w:rsidRPr="00C07E22" w:rsidRDefault="008C297E" w:rsidP="008C297E">
      <w:pPr>
        <w:ind w:left="210" w:hangingChars="100" w:hanging="210"/>
        <w:rPr>
          <w:rFonts w:hAnsi="MS Mincho" w:cs="MS PGothic"/>
          <w:bCs/>
        </w:rPr>
      </w:pPr>
    </w:p>
    <w:p w14:paraId="11034558" w14:textId="77777777" w:rsidR="008C297E" w:rsidRPr="00C07E22" w:rsidRDefault="008C297E" w:rsidP="008C297E">
      <w:pPr>
        <w:ind w:left="210" w:hangingChars="100" w:hanging="210"/>
        <w:rPr>
          <w:rFonts w:hAnsi="MS Mincho" w:cs="MS PGothic"/>
          <w:bCs/>
        </w:rPr>
      </w:pPr>
      <w:r w:rsidRPr="00C07E22">
        <w:rPr>
          <w:rFonts w:hAnsi="MS Mincho" w:cs="MS PGothic" w:hint="eastAsia"/>
          <w:bCs/>
        </w:rPr>
        <w:t xml:space="preserve">　（基本的事項）</w:t>
      </w:r>
    </w:p>
    <w:p w14:paraId="4587F797" w14:textId="77777777" w:rsidR="008C297E" w:rsidRPr="00C07E22" w:rsidRDefault="008C297E" w:rsidP="008C297E">
      <w:pPr>
        <w:ind w:left="210" w:hangingChars="100" w:hanging="210"/>
        <w:rPr>
          <w:rFonts w:hAnsi="MS Mincho" w:cs="MS PGothic"/>
          <w:bCs/>
        </w:rPr>
      </w:pPr>
      <w:r w:rsidRPr="00C07E22">
        <w:rPr>
          <w:rFonts w:hAnsi="MS Mincho" w:cs="MS PGothic" w:hint="eastAsia"/>
          <w:bCs/>
        </w:rPr>
        <w:t>１　乙は、委託業務を行うに当たっては、個人情報の保護に関する法律（平成１５年法律第５７号）を遵守し、個人の権利利益を侵害することのないよう個人情報を適正に取り扱わなければならない。</w:t>
      </w:r>
    </w:p>
    <w:p w14:paraId="0C3245A8" w14:textId="77777777" w:rsidR="008C297E" w:rsidRPr="00C07E22" w:rsidRDefault="008C297E" w:rsidP="008C297E">
      <w:pPr>
        <w:ind w:left="210" w:hangingChars="100" w:hanging="210"/>
        <w:rPr>
          <w:rFonts w:hAnsi="MS Mincho" w:cs="MS PGothic"/>
          <w:bCs/>
        </w:rPr>
      </w:pPr>
      <w:r w:rsidRPr="00C07E22">
        <w:rPr>
          <w:rFonts w:hAnsi="MS Mincho" w:cs="MS PGothic" w:hint="eastAsia"/>
          <w:bCs/>
        </w:rPr>
        <w:t xml:space="preserve">　（秘密の保持）</w:t>
      </w:r>
    </w:p>
    <w:p w14:paraId="7FA703C9" w14:textId="77777777" w:rsidR="008C297E" w:rsidRPr="00C07E22" w:rsidRDefault="008C297E" w:rsidP="008C297E">
      <w:pPr>
        <w:ind w:left="210" w:hangingChars="100" w:hanging="210"/>
        <w:rPr>
          <w:rFonts w:hAnsi="MS Mincho" w:cs="MS PGothic"/>
          <w:bCs/>
        </w:rPr>
      </w:pPr>
      <w:r w:rsidRPr="00C07E22">
        <w:rPr>
          <w:rFonts w:hAnsi="MS Mincho" w:cs="MS PGothic" w:hint="eastAsia"/>
          <w:bCs/>
        </w:rPr>
        <w:t>２　乙は、委託業務に関して知り得た個人情報を他人に知らせ、及び不正な目的に使用してはならない。</w:t>
      </w:r>
    </w:p>
    <w:p w14:paraId="45493A58" w14:textId="77777777" w:rsidR="008C297E" w:rsidRPr="00C07E22" w:rsidRDefault="008C297E" w:rsidP="008C297E">
      <w:pPr>
        <w:ind w:left="210" w:hangingChars="100" w:hanging="210"/>
        <w:rPr>
          <w:rFonts w:hAnsi="MS Mincho" w:cs="MS PGothic"/>
          <w:bCs/>
        </w:rPr>
      </w:pPr>
      <w:r w:rsidRPr="00C07E22">
        <w:rPr>
          <w:rFonts w:hAnsi="MS Mincho" w:cs="MS PGothic" w:hint="eastAsia"/>
          <w:bCs/>
        </w:rPr>
        <w:t xml:space="preserve">　（取得の制限）</w:t>
      </w:r>
    </w:p>
    <w:p w14:paraId="2550136B" w14:textId="77777777" w:rsidR="008C297E" w:rsidRPr="00C07E22" w:rsidRDefault="008C297E" w:rsidP="008C297E">
      <w:pPr>
        <w:ind w:left="210" w:hangingChars="100" w:hanging="210"/>
        <w:rPr>
          <w:rFonts w:hAnsi="MS Mincho" w:cs="MS PGothic"/>
          <w:bCs/>
        </w:rPr>
      </w:pPr>
      <w:r w:rsidRPr="00C07E22">
        <w:rPr>
          <w:rFonts w:hAnsi="MS Mincho" w:cs="MS PGothic" w:hint="eastAsia"/>
          <w:bCs/>
        </w:rPr>
        <w:t>３　乙は、委託業務を行うために個人情報を取得するときは、当該委託業務の目的を達成するために必要な範囲内で、適法かつ公正な手段により行わなければならない。</w:t>
      </w:r>
    </w:p>
    <w:p w14:paraId="0C05B45C" w14:textId="77777777" w:rsidR="008C297E" w:rsidRPr="00C07E22" w:rsidRDefault="008C297E" w:rsidP="008C297E">
      <w:pPr>
        <w:ind w:left="210" w:hangingChars="100" w:hanging="210"/>
        <w:rPr>
          <w:rFonts w:hAnsi="MS Mincho" w:cs="MS PGothic"/>
          <w:bCs/>
        </w:rPr>
      </w:pPr>
      <w:r w:rsidRPr="00C07E22">
        <w:rPr>
          <w:rFonts w:hAnsi="MS Mincho" w:cs="MS PGothic" w:hint="eastAsia"/>
          <w:bCs/>
        </w:rPr>
        <w:t xml:space="preserve">　（漏えい、滅失及びき損の防止）</w:t>
      </w:r>
    </w:p>
    <w:p w14:paraId="51E4E1A5" w14:textId="77777777" w:rsidR="008C297E" w:rsidRPr="00C07E22" w:rsidRDefault="008C297E" w:rsidP="008C297E">
      <w:pPr>
        <w:ind w:left="210" w:hangingChars="100" w:hanging="210"/>
        <w:rPr>
          <w:rFonts w:hAnsi="MS Mincho" w:cs="MS PGothic"/>
          <w:bCs/>
        </w:rPr>
      </w:pPr>
      <w:r w:rsidRPr="00C07E22">
        <w:rPr>
          <w:rFonts w:hAnsi="MS Mincho" w:cs="MS PGothic" w:hint="eastAsia"/>
          <w:bCs/>
        </w:rPr>
        <w:t>４　乙は、委託業務により知り得た個人情報について、漏えい、滅失及びき損の防止その他個人情報の適切な管理のために必要な措置を講ずるよう努めなければならない。</w:t>
      </w:r>
    </w:p>
    <w:p w14:paraId="54B167EF" w14:textId="77777777" w:rsidR="008C297E" w:rsidRPr="00C07E22" w:rsidRDefault="008C297E" w:rsidP="008C297E">
      <w:pPr>
        <w:ind w:left="210" w:hangingChars="100" w:hanging="210"/>
        <w:rPr>
          <w:rFonts w:hAnsi="MS Mincho" w:cs="MS PGothic"/>
          <w:bCs/>
        </w:rPr>
      </w:pPr>
      <w:r w:rsidRPr="00C07E22">
        <w:rPr>
          <w:rFonts w:hAnsi="MS Mincho" w:cs="MS PGothic" w:hint="eastAsia"/>
          <w:bCs/>
        </w:rPr>
        <w:t xml:space="preserve">　（業務従事者への通知）</w:t>
      </w:r>
    </w:p>
    <w:p w14:paraId="34ED125E" w14:textId="77777777" w:rsidR="008C297E" w:rsidRPr="00C07E22" w:rsidRDefault="008C297E" w:rsidP="008C297E">
      <w:pPr>
        <w:ind w:left="210" w:hangingChars="100" w:hanging="210"/>
        <w:rPr>
          <w:rFonts w:hAnsi="MS Mincho" w:cs="MS PGothic"/>
          <w:bCs/>
        </w:rPr>
      </w:pPr>
      <w:r w:rsidRPr="00C07E22">
        <w:rPr>
          <w:rFonts w:hAnsi="MS Mincho" w:cs="MS PGothic" w:hint="eastAsia"/>
          <w:bCs/>
        </w:rPr>
        <w:t>５　乙は、委託業務に従事する者に対し、在職中及び退職後においても当該委託業務に関して知り得た個人情報を他人に知らせ、又は不正な目的に使用してはならないことその他個人情報の保護に必要な事項を周知し、及び徹底させるものとする。</w:t>
      </w:r>
    </w:p>
    <w:p w14:paraId="05E67220" w14:textId="77777777" w:rsidR="008C297E" w:rsidRPr="00C07E22" w:rsidRDefault="008C297E" w:rsidP="008C297E">
      <w:pPr>
        <w:ind w:left="210" w:hangingChars="100" w:hanging="210"/>
        <w:rPr>
          <w:rFonts w:hAnsi="MS Mincho" w:cs="MS PGothic"/>
          <w:bCs/>
        </w:rPr>
      </w:pPr>
      <w:r w:rsidRPr="00C07E22">
        <w:rPr>
          <w:rFonts w:hAnsi="MS Mincho" w:cs="MS PGothic" w:hint="eastAsia"/>
          <w:bCs/>
        </w:rPr>
        <w:t xml:space="preserve">　（個人情報の目的外利用・提供の禁止）</w:t>
      </w:r>
    </w:p>
    <w:p w14:paraId="74B4DE29" w14:textId="77777777" w:rsidR="008C297E" w:rsidRPr="00C07E22" w:rsidRDefault="008C297E" w:rsidP="008C297E">
      <w:pPr>
        <w:ind w:left="210" w:hangingChars="100" w:hanging="210"/>
        <w:rPr>
          <w:rFonts w:hAnsi="MS Mincho" w:cs="MS PGothic"/>
          <w:bCs/>
        </w:rPr>
      </w:pPr>
      <w:r w:rsidRPr="00C07E22">
        <w:rPr>
          <w:rFonts w:hAnsi="MS Mincho" w:cs="MS PGothic" w:hint="eastAsia"/>
          <w:bCs/>
        </w:rPr>
        <w:t>６　乙は、甲の指示がある場合を除き、委託業務によって知り得た個人情報を当該委託業務の目的以外の目的のために加工し、若しくは利用し、又は甲の承諾なしに第三者に提供してはならない。</w:t>
      </w:r>
    </w:p>
    <w:p w14:paraId="59BBAEFF" w14:textId="77777777" w:rsidR="008C297E" w:rsidRPr="00C07E22" w:rsidRDefault="008C297E" w:rsidP="008C297E">
      <w:pPr>
        <w:ind w:left="210" w:hangingChars="100" w:hanging="210"/>
        <w:rPr>
          <w:rFonts w:hAnsi="MS Mincho" w:cs="MS PGothic"/>
          <w:bCs/>
        </w:rPr>
      </w:pPr>
      <w:r w:rsidRPr="00C07E22">
        <w:rPr>
          <w:rFonts w:hAnsi="MS Mincho" w:cs="MS PGothic" w:hint="eastAsia"/>
          <w:bCs/>
        </w:rPr>
        <w:t xml:space="preserve">　（複写及び複製の禁止）</w:t>
      </w:r>
    </w:p>
    <w:p w14:paraId="10356041" w14:textId="77777777" w:rsidR="008C297E" w:rsidRPr="00C07E22" w:rsidRDefault="008C297E" w:rsidP="008C297E">
      <w:pPr>
        <w:ind w:left="210" w:hangingChars="100" w:hanging="210"/>
        <w:rPr>
          <w:rFonts w:hAnsi="MS Mincho" w:cs="MS PGothic"/>
          <w:bCs/>
        </w:rPr>
      </w:pPr>
      <w:r w:rsidRPr="00C07E22">
        <w:rPr>
          <w:rFonts w:hAnsi="MS Mincho" w:cs="MS PGothic" w:hint="eastAsia"/>
          <w:bCs/>
        </w:rPr>
        <w:t>７　乙は、委託業務を処理するために甲から引き渡された個人情報が記録された資料等を甲の承諾なしに複写し、又は複製してはならない。</w:t>
      </w:r>
    </w:p>
    <w:p w14:paraId="6ABA5B80" w14:textId="77777777" w:rsidR="008C297E" w:rsidRPr="00C07E22" w:rsidRDefault="008C297E" w:rsidP="008C297E">
      <w:pPr>
        <w:ind w:left="210" w:hangingChars="100" w:hanging="210"/>
        <w:rPr>
          <w:rFonts w:hAnsi="MS Mincho" w:cs="MS PGothic"/>
          <w:bCs/>
        </w:rPr>
      </w:pPr>
      <w:r w:rsidRPr="00C07E22">
        <w:rPr>
          <w:rFonts w:hAnsi="MS Mincho" w:cs="MS PGothic" w:hint="eastAsia"/>
          <w:bCs/>
        </w:rPr>
        <w:t xml:space="preserve">　（資料等の返還）</w:t>
      </w:r>
    </w:p>
    <w:p w14:paraId="0A553F0E" w14:textId="77777777" w:rsidR="008C297E" w:rsidRPr="00C07E22" w:rsidRDefault="008C297E" w:rsidP="008C297E">
      <w:pPr>
        <w:ind w:left="210" w:hangingChars="100" w:hanging="210"/>
        <w:rPr>
          <w:rFonts w:hAnsi="MS Mincho" w:cs="MS PGothic"/>
          <w:bCs/>
        </w:rPr>
      </w:pPr>
      <w:r w:rsidRPr="00C07E22">
        <w:rPr>
          <w:rFonts w:hAnsi="MS Mincho" w:cs="MS PGothic" w:hint="eastAsia"/>
          <w:bCs/>
        </w:rPr>
        <w:t>８　乙は、委託業務を処理するために、甲から提供を受け、又は乙自らが取得し、若しくは作成した個人情報を記録した資料等は、委託業務の完了後直ちに甲に返還し、又は引き渡すものとする。ただし、甲が乙による資料等の消去、廃棄その他の方法を指示したときは、当該方法によるものとする。</w:t>
      </w:r>
    </w:p>
    <w:p w14:paraId="0360B1BD" w14:textId="77777777" w:rsidR="008C297E" w:rsidRPr="00C07E22" w:rsidRDefault="008C297E" w:rsidP="008C297E">
      <w:pPr>
        <w:ind w:left="210" w:hangingChars="100" w:hanging="210"/>
        <w:rPr>
          <w:rFonts w:hAnsi="MS Mincho" w:cs="MS PGothic"/>
          <w:bCs/>
        </w:rPr>
      </w:pPr>
      <w:r w:rsidRPr="00C07E22">
        <w:rPr>
          <w:rFonts w:hAnsi="MS Mincho" w:cs="MS PGothic" w:hint="eastAsia"/>
          <w:bCs/>
        </w:rPr>
        <w:t xml:space="preserve">　（再委託の禁止）</w:t>
      </w:r>
    </w:p>
    <w:p w14:paraId="2F8F553C" w14:textId="77777777" w:rsidR="008C297E" w:rsidRPr="00C07E22" w:rsidRDefault="008C297E" w:rsidP="008C297E">
      <w:pPr>
        <w:ind w:left="210" w:hangingChars="100" w:hanging="210"/>
        <w:rPr>
          <w:rFonts w:hAnsi="MS Mincho" w:cs="MS PGothic"/>
          <w:bCs/>
        </w:rPr>
      </w:pPr>
      <w:r w:rsidRPr="00C07E22">
        <w:rPr>
          <w:rFonts w:hAnsi="MS Mincho" w:cs="MS PGothic" w:hint="eastAsia"/>
          <w:bCs/>
        </w:rPr>
        <w:t>９　委託業務については、乙自らが行い、第三者にその取扱いを委託してはならない。ただし、乙が再委託する旨を甲に申し出、甲が承諾した場合は、再委託先に</w:t>
      </w:r>
      <w:r w:rsidR="00721B53" w:rsidRPr="00C07E22">
        <w:rPr>
          <w:rFonts w:hAnsi="MS Mincho" w:cs="MS PGothic" w:hint="eastAsia"/>
          <w:bCs/>
        </w:rPr>
        <w:t>本</w:t>
      </w:r>
      <w:r w:rsidRPr="00C07E22">
        <w:rPr>
          <w:rFonts w:hAnsi="MS Mincho" w:cs="MS PGothic" w:hint="eastAsia"/>
          <w:bCs/>
        </w:rPr>
        <w:t>特約の内容を周知し、及び徹底させた上で再委託することができる。</w:t>
      </w:r>
    </w:p>
    <w:p w14:paraId="28C5B3C4" w14:textId="77777777" w:rsidR="008C297E" w:rsidRPr="00C07E22" w:rsidRDefault="008C297E" w:rsidP="008C297E">
      <w:pPr>
        <w:ind w:left="210" w:hangingChars="100" w:hanging="210"/>
        <w:rPr>
          <w:rFonts w:hAnsi="MS Mincho" w:cs="MS PGothic"/>
          <w:bCs/>
        </w:rPr>
      </w:pPr>
      <w:r w:rsidRPr="00C07E22">
        <w:rPr>
          <w:rFonts w:hAnsi="MS Mincho" w:cs="MS PGothic" w:hint="eastAsia"/>
          <w:bCs/>
        </w:rPr>
        <w:t xml:space="preserve">　（甲の監督）</w:t>
      </w:r>
    </w:p>
    <w:p w14:paraId="438E3F4B" w14:textId="77777777" w:rsidR="008C297E" w:rsidRPr="00C07E22" w:rsidRDefault="008C297E" w:rsidP="008C297E">
      <w:pPr>
        <w:ind w:left="210" w:hangingChars="100" w:hanging="210"/>
        <w:rPr>
          <w:rFonts w:hAnsi="MS Mincho" w:cs="MS PGothic"/>
          <w:bCs/>
        </w:rPr>
      </w:pPr>
      <w:r w:rsidRPr="00C07E22">
        <w:rPr>
          <w:rFonts w:hAnsi="MS Mincho" w:cs="MS PGothic" w:hint="eastAsia"/>
          <w:bCs/>
        </w:rPr>
        <w:lastRenderedPageBreak/>
        <w:t>１０　乙は、委託業務に係る個人情報の取扱状況を定期的に報告するとともに、甲は、随時、委託業務に関する記録を閲覧し、乙に説明を求め、及び乙から報告を徴することができるものとする。</w:t>
      </w:r>
    </w:p>
    <w:p w14:paraId="431EF8F6" w14:textId="77777777" w:rsidR="008C297E" w:rsidRPr="00C07E22" w:rsidRDefault="008C297E" w:rsidP="008C297E">
      <w:pPr>
        <w:ind w:left="210" w:hangingChars="100" w:hanging="210"/>
        <w:rPr>
          <w:rFonts w:hAnsi="MS Mincho" w:cs="MS PGothic"/>
          <w:bCs/>
        </w:rPr>
      </w:pPr>
      <w:r w:rsidRPr="00C07E22">
        <w:rPr>
          <w:rFonts w:hAnsi="MS Mincho" w:cs="MS PGothic" w:hint="eastAsia"/>
          <w:bCs/>
        </w:rPr>
        <w:t xml:space="preserve">　（事故発生時における対応）</w:t>
      </w:r>
    </w:p>
    <w:p w14:paraId="1641D19B" w14:textId="77777777" w:rsidR="008C297E" w:rsidRPr="00C07E22" w:rsidRDefault="008C297E" w:rsidP="008C297E">
      <w:pPr>
        <w:ind w:left="210" w:hangingChars="100" w:hanging="210"/>
        <w:rPr>
          <w:rFonts w:hAnsi="MS Mincho" w:cs="MS PGothic"/>
          <w:bCs/>
        </w:rPr>
      </w:pPr>
      <w:r w:rsidRPr="00C07E22">
        <w:rPr>
          <w:rFonts w:hAnsi="MS Mincho" w:cs="MS PGothic" w:hint="eastAsia"/>
          <w:bCs/>
        </w:rPr>
        <w:t>１１　乙は、</w:t>
      </w:r>
      <w:r w:rsidR="00721B53" w:rsidRPr="00C07E22">
        <w:rPr>
          <w:rFonts w:hAnsi="MS Mincho" w:cs="MS PGothic" w:hint="eastAsia"/>
          <w:bCs/>
        </w:rPr>
        <w:t>本</w:t>
      </w:r>
      <w:r w:rsidRPr="00C07E22">
        <w:rPr>
          <w:rFonts w:hAnsi="MS Mincho" w:cs="MS PGothic" w:hint="eastAsia"/>
          <w:bCs/>
        </w:rPr>
        <w:t>特約に違反する事態が生じ、又は生じるおそれのあることを知ったときは、速やかに甲に報告し、甲の指示に従うものとする。</w:t>
      </w:r>
    </w:p>
    <w:p w14:paraId="7612F1C9" w14:textId="77777777" w:rsidR="008C297E" w:rsidRPr="00C07E22" w:rsidRDefault="008C297E" w:rsidP="008C297E">
      <w:pPr>
        <w:ind w:left="210" w:hangingChars="100" w:hanging="210"/>
        <w:rPr>
          <w:rFonts w:hAnsi="MS Mincho" w:cs="MS PGothic"/>
          <w:bCs/>
        </w:rPr>
      </w:pPr>
      <w:r w:rsidRPr="00C07E22">
        <w:rPr>
          <w:rFonts w:hAnsi="MS Mincho" w:cs="MS PGothic" w:hint="eastAsia"/>
          <w:bCs/>
        </w:rPr>
        <w:t>１２　甲は、委託業務に係る個人情報について、乙の責めに帰すべき事由により漏えい、滅失、き損等の事故が発生した場合は、甲は乙に対し、甲の顧客等から受けた損害賠償請求その他の請求を解決するために要した費用（損害賠償金を含むがこれに限定されない。）、甲の名誉回復に要した費用等を合理的な範囲で求償することができる。この場合において、当該求償権の行使は、甲の乙に対する損害賠償請求権の行使を妨げるものではない。</w:t>
      </w:r>
    </w:p>
    <w:p w14:paraId="4FD29AFD" w14:textId="77777777" w:rsidR="008C297E" w:rsidRPr="00C07E22" w:rsidRDefault="008C297E" w:rsidP="008C297E">
      <w:pPr>
        <w:ind w:left="210" w:hangingChars="100" w:hanging="210"/>
        <w:rPr>
          <w:rFonts w:hAnsi="MS Mincho" w:cs="MS PGothic"/>
          <w:bCs/>
        </w:rPr>
      </w:pPr>
      <w:r w:rsidRPr="00C07E22">
        <w:rPr>
          <w:rFonts w:hAnsi="MS Mincho" w:cs="MS PGothic" w:hint="eastAsia"/>
          <w:bCs/>
        </w:rPr>
        <w:t xml:space="preserve">　（存続条項）</w:t>
      </w:r>
    </w:p>
    <w:p w14:paraId="5D90B633" w14:textId="77777777" w:rsidR="00942118" w:rsidRPr="00C07E22" w:rsidRDefault="00942118" w:rsidP="00942118">
      <w:pPr>
        <w:ind w:left="210" w:hangingChars="100" w:hanging="210"/>
        <w:rPr>
          <w:rFonts w:hAnsi="MS Mincho" w:cs="MS PGothic"/>
          <w:bCs/>
        </w:rPr>
      </w:pPr>
      <w:r w:rsidRPr="00C07E22">
        <w:rPr>
          <w:rFonts w:hAnsi="MS Mincho" w:cs="MS PGothic" w:hint="eastAsia"/>
          <w:bCs/>
        </w:rPr>
        <w:t>１３　２及び１０から１２までの規定は、</w:t>
      </w:r>
      <w:r w:rsidR="002110B6" w:rsidRPr="00C07E22">
        <w:rPr>
          <w:rFonts w:hint="eastAsia"/>
        </w:rPr>
        <w:t>委託業務</w:t>
      </w:r>
      <w:r w:rsidRPr="00C07E22">
        <w:rPr>
          <w:rFonts w:hint="eastAsia"/>
        </w:rPr>
        <w:t>が</w:t>
      </w:r>
      <w:r w:rsidR="002110B6" w:rsidRPr="00C07E22">
        <w:rPr>
          <w:rFonts w:hint="eastAsia"/>
        </w:rPr>
        <w:t>完了</w:t>
      </w:r>
      <w:r w:rsidRPr="00C07E22">
        <w:rPr>
          <w:rFonts w:hint="eastAsia"/>
        </w:rPr>
        <w:t>した後において</w:t>
      </w:r>
      <w:r w:rsidRPr="00C07E22">
        <w:rPr>
          <w:rFonts w:hAnsi="MS Mincho" w:cs="MS PGothic" w:hint="eastAsia"/>
          <w:bCs/>
        </w:rPr>
        <w:t>も効力を有するものとする。</w:t>
      </w:r>
    </w:p>
    <w:p w14:paraId="13AA97A6" w14:textId="77777777" w:rsidR="008C297E" w:rsidRPr="00C07E22" w:rsidRDefault="008C297E" w:rsidP="008C297E">
      <w:pPr>
        <w:ind w:left="210" w:hangingChars="100" w:hanging="210"/>
        <w:jc w:val="right"/>
        <w:rPr>
          <w:rFonts w:hAnsi="MS Mincho" w:cs="MS PGothic"/>
          <w:bCs/>
        </w:rPr>
      </w:pPr>
    </w:p>
    <w:p w14:paraId="12887BF9" w14:textId="77777777" w:rsidR="008C297E" w:rsidRPr="00C07E22" w:rsidRDefault="008C297E" w:rsidP="008C297E">
      <w:pPr>
        <w:ind w:left="210" w:hangingChars="100" w:hanging="210"/>
        <w:jc w:val="right"/>
      </w:pPr>
      <w:r w:rsidRPr="00C07E22">
        <w:rPr>
          <w:rFonts w:hAnsi="MS Mincho" w:cs="MS PGothic" w:hint="eastAsia"/>
          <w:bCs/>
        </w:rPr>
        <w:t xml:space="preserve">以　上　</w:t>
      </w:r>
    </w:p>
    <w:p w14:paraId="1908A992" w14:textId="77777777" w:rsidR="008C297E" w:rsidRPr="00C07E22" w:rsidDel="00866418" w:rsidRDefault="008C297E" w:rsidP="008C297E">
      <w:pPr>
        <w:rPr>
          <w:del w:id="193" w:author="Yoshiki Ikegami" w:date="2024-05-22T23:33:00Z"/>
        </w:rPr>
      </w:pPr>
      <w:del w:id="194" w:author="Yoshiki Ikegami" w:date="2024-05-22T23:33:00Z">
        <w:r w:rsidRPr="00C07E22" w:rsidDel="00866418">
          <w:rPr>
            <w:rFonts w:hint="eastAsia"/>
          </w:rPr>
          <w:delText>［注］</w:delText>
        </w:r>
        <w:r w:rsidR="00733CDE" w:rsidRPr="00C07E22" w:rsidDel="00866418">
          <w:rPr>
            <w:rFonts w:hint="eastAsia"/>
          </w:rPr>
          <w:delText>個人情報を乙に開示する業務を委託する場合に、網掛けの特約を使用する</w:delText>
        </w:r>
        <w:r w:rsidRPr="00C07E22" w:rsidDel="00866418">
          <w:rPr>
            <w:rFonts w:hint="eastAsia"/>
          </w:rPr>
          <w:delText>。</w:delText>
        </w:r>
      </w:del>
    </w:p>
    <w:p w14:paraId="7C5DFCA9" w14:textId="77777777" w:rsidR="00D47394" w:rsidRPr="00C07E22" w:rsidRDefault="00D47394" w:rsidP="008C297E"/>
    <w:p w14:paraId="3CB2C932" w14:textId="77777777" w:rsidR="00001720" w:rsidRPr="00C07E22" w:rsidRDefault="00001720" w:rsidP="008C297E"/>
    <w:p w14:paraId="31DD48EC" w14:textId="77777777" w:rsidR="00001720" w:rsidRPr="00C07E22" w:rsidRDefault="00001720" w:rsidP="008C297E"/>
    <w:p w14:paraId="114363B3" w14:textId="77777777" w:rsidR="00001720" w:rsidRPr="00C07E22" w:rsidRDefault="00001720" w:rsidP="008C297E"/>
    <w:p w14:paraId="615474F6" w14:textId="77777777" w:rsidR="00001720" w:rsidRPr="00C07E22" w:rsidRDefault="00001720" w:rsidP="008C297E"/>
    <w:p w14:paraId="0017DE48" w14:textId="77777777" w:rsidR="00001720" w:rsidRPr="00C07E22" w:rsidRDefault="00001720" w:rsidP="008C297E"/>
    <w:p w14:paraId="2EB72CA0" w14:textId="77777777" w:rsidR="00001720" w:rsidRPr="00C07E22" w:rsidRDefault="00001720" w:rsidP="008C297E"/>
    <w:p w14:paraId="4437C001" w14:textId="77777777" w:rsidR="00001720" w:rsidRPr="00C07E22" w:rsidRDefault="00001720" w:rsidP="008C297E"/>
    <w:p w14:paraId="29CDD196" w14:textId="77777777" w:rsidR="00001720" w:rsidRPr="00C07E22" w:rsidRDefault="00001720" w:rsidP="008C297E"/>
    <w:p w14:paraId="57EE3E8F" w14:textId="77777777" w:rsidR="00001720" w:rsidRPr="00C07E22" w:rsidRDefault="00001720" w:rsidP="008C297E"/>
    <w:p w14:paraId="69E2D055" w14:textId="77777777" w:rsidR="00001720" w:rsidRPr="00C07E22" w:rsidRDefault="00001720" w:rsidP="008C297E"/>
    <w:p w14:paraId="3D5F4BA8" w14:textId="77777777" w:rsidR="00001720" w:rsidRPr="00C07E22" w:rsidRDefault="00001720" w:rsidP="008C297E"/>
    <w:p w14:paraId="0BE652C3" w14:textId="77777777" w:rsidR="00001720" w:rsidRPr="00C07E22" w:rsidRDefault="00001720" w:rsidP="008C297E"/>
    <w:p w14:paraId="1E01B771" w14:textId="77777777" w:rsidR="00001720" w:rsidRPr="00C07E22" w:rsidRDefault="00001720" w:rsidP="008C297E"/>
    <w:p w14:paraId="42E73128" w14:textId="77777777" w:rsidR="00001720" w:rsidRPr="00C07E22" w:rsidRDefault="00001720" w:rsidP="008C297E"/>
    <w:p w14:paraId="3A55B3D5" w14:textId="77777777" w:rsidR="00001720" w:rsidRPr="00C07E22" w:rsidRDefault="00001720" w:rsidP="008C297E"/>
    <w:p w14:paraId="04E0C63A" w14:textId="77777777" w:rsidR="00001720" w:rsidRPr="00C07E22" w:rsidRDefault="00001720" w:rsidP="008C297E"/>
    <w:p w14:paraId="3E215C5D" w14:textId="77777777" w:rsidR="00001720" w:rsidRDefault="00001720" w:rsidP="008C297E">
      <w:pPr>
        <w:rPr>
          <w:ins w:id="195" w:author="Yoshiki Ikegami" w:date="2025-06-17T00:59:00Z" w16du:dateUtc="2025-06-16T15:59:00Z"/>
        </w:rPr>
      </w:pPr>
    </w:p>
    <w:p w14:paraId="634B69FE" w14:textId="77777777" w:rsidR="0077620C" w:rsidRPr="00C07E22" w:rsidRDefault="0077620C" w:rsidP="008C297E"/>
    <w:p w14:paraId="20E12597" w14:textId="77777777" w:rsidR="00001720" w:rsidRPr="00C07E22" w:rsidRDefault="00001720" w:rsidP="007D6872">
      <w:pPr>
        <w:jc w:val="right"/>
        <w:rPr>
          <w:rFonts w:ascii="BIZ UDPGothic" w:eastAsia="BIZ UDPGothic" w:hAnsi="BIZ UDPGothic"/>
          <w:bCs/>
          <w:sz w:val="28"/>
          <w:szCs w:val="28"/>
        </w:rPr>
      </w:pPr>
      <w:r w:rsidRPr="00C07E22">
        <w:rPr>
          <w:rFonts w:ascii="BIZ UDPGothic" w:eastAsia="BIZ UDPGothic" w:hAnsi="BIZ UDPGothic" w:hint="eastAsia"/>
          <w:bCs/>
          <w:sz w:val="28"/>
          <w:szCs w:val="28"/>
        </w:rPr>
        <w:lastRenderedPageBreak/>
        <w:t>別紙</w:t>
      </w:r>
      <w:r w:rsidR="00CB7189" w:rsidRPr="00C07E22">
        <w:rPr>
          <w:rFonts w:ascii="BIZ UDPGothic" w:eastAsia="BIZ UDPGothic" w:hAnsi="BIZ UDPGothic" w:hint="eastAsia"/>
          <w:bCs/>
          <w:sz w:val="28"/>
          <w:szCs w:val="28"/>
        </w:rPr>
        <w:t>１</w:t>
      </w:r>
    </w:p>
    <w:p w14:paraId="786BE878" w14:textId="77777777" w:rsidR="00237C3B" w:rsidRPr="00C07E22" w:rsidRDefault="00237C3B" w:rsidP="00237C3B">
      <w:pPr>
        <w:wordWrap/>
        <w:autoSpaceDE/>
        <w:autoSpaceDN/>
        <w:adjustRightInd/>
        <w:spacing w:line="240" w:lineRule="auto"/>
        <w:jc w:val="center"/>
        <w:rPr>
          <w:rFonts w:ascii="BIZ UDGothic" w:eastAsia="BIZ UDGothic" w:hAnsi="BIZ UDGothic"/>
          <w:kern w:val="2"/>
          <w:sz w:val="28"/>
          <w:szCs w:val="28"/>
        </w:rPr>
      </w:pPr>
      <w:r w:rsidRPr="00C07E22">
        <w:rPr>
          <w:rFonts w:ascii="BIZ UDGothic" w:eastAsia="BIZ UDGothic" w:hAnsi="BIZ UDGothic" w:hint="eastAsia"/>
          <w:b/>
          <w:bCs/>
          <w:kern w:val="2"/>
          <w:sz w:val="28"/>
          <w:szCs w:val="28"/>
        </w:rPr>
        <w:t>東京地下鉄株式会社　調達ガイドライン</w:t>
      </w:r>
    </w:p>
    <w:p w14:paraId="5EC242E5" w14:textId="77777777" w:rsidR="00237C3B" w:rsidRPr="00C07E22" w:rsidRDefault="00237C3B" w:rsidP="00237C3B">
      <w:pPr>
        <w:wordWrap/>
        <w:autoSpaceDE/>
        <w:autoSpaceDN/>
        <w:adjustRightInd/>
        <w:spacing w:line="240" w:lineRule="auto"/>
        <w:rPr>
          <w:rFonts w:ascii="BIZ UDGothic" w:eastAsia="BIZ UDGothic" w:hAnsi="BIZ UDGothic"/>
          <w:b/>
          <w:bCs/>
          <w:kern w:val="2"/>
        </w:rPr>
      </w:pPr>
    </w:p>
    <w:p w14:paraId="5D8D3C68" w14:textId="77777777" w:rsidR="00237C3B" w:rsidRPr="00C07E22" w:rsidRDefault="00237C3B" w:rsidP="00237C3B">
      <w:pPr>
        <w:wordWrap/>
        <w:autoSpaceDE/>
        <w:autoSpaceDN/>
        <w:adjustRightInd/>
        <w:spacing w:line="240" w:lineRule="auto"/>
        <w:rPr>
          <w:rFonts w:ascii="BIZ UDGothic" w:eastAsia="BIZ UDGothic" w:hAnsi="BIZ UDGothic"/>
          <w:kern w:val="2"/>
        </w:rPr>
      </w:pPr>
      <w:r w:rsidRPr="00C07E22">
        <w:rPr>
          <w:rFonts w:ascii="BIZ UDGothic" w:eastAsia="BIZ UDGothic" w:hAnsi="BIZ UDGothic" w:hint="eastAsia"/>
          <w:b/>
          <w:bCs/>
          <w:kern w:val="2"/>
        </w:rPr>
        <w:t>≪はじめに≫</w:t>
      </w:r>
    </w:p>
    <w:p w14:paraId="0E534D3B" w14:textId="77777777" w:rsidR="00237C3B" w:rsidRPr="00C07E22" w:rsidRDefault="00237C3B" w:rsidP="00237C3B">
      <w:pPr>
        <w:wordWrap/>
        <w:autoSpaceDE/>
        <w:autoSpaceDN/>
        <w:adjustRightInd/>
        <w:spacing w:line="240" w:lineRule="auto"/>
        <w:rPr>
          <w:rFonts w:ascii="BIZ UDGothic" w:eastAsia="BIZ UDGothic" w:hAnsi="BIZ UDGothic"/>
          <w:kern w:val="2"/>
        </w:rPr>
      </w:pPr>
      <w:r w:rsidRPr="00C07E22">
        <w:rPr>
          <w:rFonts w:ascii="BIZ UDGothic" w:eastAsia="BIZ UDGothic" w:hAnsi="BIZ UDGothic" w:hint="eastAsia"/>
          <w:kern w:val="2"/>
        </w:rPr>
        <w:t xml:space="preserve">　この「東京地下鉄株式会社　調達ガイドライン」(以下「ガイドライン」という。) では、「東京地下鉄株式会社　調達方針」を実践するための、日々の具体的な行動指針を示しています。</w:t>
      </w:r>
    </w:p>
    <w:p w14:paraId="2CC6960B" w14:textId="77777777" w:rsidR="00237C3B" w:rsidRPr="00C07E22" w:rsidRDefault="00237C3B" w:rsidP="00237C3B">
      <w:pPr>
        <w:wordWrap/>
        <w:autoSpaceDE/>
        <w:autoSpaceDN/>
        <w:adjustRightInd/>
        <w:spacing w:line="240" w:lineRule="auto"/>
        <w:rPr>
          <w:rFonts w:ascii="BIZ UDGothic" w:eastAsia="BIZ UDGothic" w:hAnsi="BIZ UDGothic"/>
          <w:kern w:val="2"/>
        </w:rPr>
      </w:pPr>
      <w:r w:rsidRPr="00C07E22">
        <w:rPr>
          <w:rFonts w:ascii="BIZ UDGothic" w:eastAsia="BIZ UDGothic" w:hAnsi="BIZ UDGothic" w:hint="eastAsia"/>
          <w:kern w:val="2"/>
        </w:rPr>
        <w:t xml:space="preserve">　東京地下鉄株式会社（以下「当社」という。）が目指す調達のために、当社との取引を希望される皆様にご理解をいただくためのものです。</w:t>
      </w:r>
    </w:p>
    <w:p w14:paraId="5976F405" w14:textId="77777777" w:rsidR="00237C3B" w:rsidRPr="00C07E22" w:rsidRDefault="00237C3B" w:rsidP="00237C3B">
      <w:pPr>
        <w:wordWrap/>
        <w:autoSpaceDE/>
        <w:autoSpaceDN/>
        <w:adjustRightInd/>
        <w:spacing w:line="240" w:lineRule="auto"/>
        <w:rPr>
          <w:rFonts w:ascii="BIZ UDGothic" w:eastAsia="BIZ UDGothic" w:hAnsi="BIZ UDGothic"/>
          <w:kern w:val="2"/>
        </w:rPr>
      </w:pPr>
      <w:r w:rsidRPr="00C07E22">
        <w:rPr>
          <w:rFonts w:ascii="BIZ UDGothic" w:eastAsia="BIZ UDGothic" w:hAnsi="BIZ UDGothic" w:hint="eastAsia"/>
          <w:kern w:val="2"/>
        </w:rPr>
        <w:t xml:space="preserve">　また、当社が調達を実際に行うお取引先様に、遵守していただくものです。　</w:t>
      </w:r>
    </w:p>
    <w:p w14:paraId="437C3D5B" w14:textId="77777777" w:rsidR="00237C3B" w:rsidRPr="00C07E22" w:rsidRDefault="00237C3B" w:rsidP="00237C3B">
      <w:pPr>
        <w:wordWrap/>
        <w:autoSpaceDE/>
        <w:autoSpaceDN/>
        <w:adjustRightInd/>
        <w:spacing w:line="240" w:lineRule="auto"/>
        <w:rPr>
          <w:rFonts w:ascii="BIZ UDGothic" w:eastAsia="BIZ UDGothic" w:hAnsi="BIZ UDGothic"/>
          <w:b/>
          <w:bCs/>
          <w:kern w:val="2"/>
        </w:rPr>
      </w:pPr>
    </w:p>
    <w:p w14:paraId="104AA839" w14:textId="77777777" w:rsidR="00237C3B" w:rsidRPr="00C07E22" w:rsidRDefault="00237C3B" w:rsidP="00237C3B">
      <w:pPr>
        <w:wordWrap/>
        <w:autoSpaceDE/>
        <w:autoSpaceDN/>
        <w:adjustRightInd/>
        <w:spacing w:line="240" w:lineRule="auto"/>
        <w:rPr>
          <w:rFonts w:ascii="BIZ UDGothic" w:eastAsia="BIZ UDGothic" w:hAnsi="BIZ UDGothic"/>
          <w:b/>
          <w:bCs/>
          <w:kern w:val="2"/>
        </w:rPr>
      </w:pPr>
      <w:r w:rsidRPr="00C07E22">
        <w:rPr>
          <w:rFonts w:ascii="BIZ UDGothic" w:eastAsia="BIZ UDGothic" w:hAnsi="BIZ UDGothic" w:hint="eastAsia"/>
          <w:b/>
          <w:bCs/>
          <w:kern w:val="2"/>
        </w:rPr>
        <w:t>①取引における基本的な考え方</w:t>
      </w:r>
    </w:p>
    <w:p w14:paraId="1B245638" w14:textId="77777777" w:rsidR="00237C3B" w:rsidRPr="00C07E22" w:rsidRDefault="00237C3B" w:rsidP="00237C3B">
      <w:pPr>
        <w:wordWrap/>
        <w:autoSpaceDE/>
        <w:autoSpaceDN/>
        <w:adjustRightInd/>
        <w:spacing w:line="240" w:lineRule="auto"/>
        <w:rPr>
          <w:rFonts w:ascii="BIZ UDGothic" w:eastAsia="BIZ UDGothic" w:hAnsi="BIZ UDGothic"/>
          <w:kern w:val="2"/>
        </w:rPr>
      </w:pPr>
      <w:r w:rsidRPr="00C07E22">
        <w:rPr>
          <w:rFonts w:ascii="BIZ UDGothic" w:eastAsia="BIZ UDGothic" w:hAnsi="BIZ UDGothic" w:hint="eastAsia"/>
          <w:b/>
          <w:bCs/>
          <w:kern w:val="2"/>
        </w:rPr>
        <w:t>○ 品質とアフターケアの重視</w:t>
      </w:r>
    </w:p>
    <w:p w14:paraId="5C0C6F12"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Gothic" w:eastAsia="BIZ UDGothic" w:hAnsi="BIZ UDGothic"/>
          <w:kern w:val="2"/>
        </w:rPr>
      </w:pPr>
      <w:r w:rsidRPr="00C07E22">
        <w:rPr>
          <w:rFonts w:ascii="BIZ UDGothic" w:eastAsia="BIZ UDGothic" w:hAnsi="BIZ UDGothic" w:hint="eastAsia"/>
          <w:kern w:val="2"/>
        </w:rPr>
        <w:t>安全・安心で快適なより良いサービスを提供するために、高い品質を担保した取引を行います。</w:t>
      </w:r>
    </w:p>
    <w:p w14:paraId="640DDF60"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Gothic" w:eastAsia="BIZ UDGothic" w:hAnsi="BIZ UDGothic"/>
          <w:kern w:val="2"/>
        </w:rPr>
      </w:pPr>
      <w:r w:rsidRPr="00C07E22">
        <w:rPr>
          <w:rFonts w:ascii="BIZ UDGothic" w:eastAsia="BIZ UDGothic" w:hAnsi="BIZ UDGothic" w:hint="eastAsia"/>
          <w:kern w:val="2"/>
        </w:rPr>
        <w:t>通常時における高い品質を担保した部品の安定的な供給等のアフターケアを重視します。</w:t>
      </w:r>
    </w:p>
    <w:p w14:paraId="033F5DEA"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Gothic" w:eastAsia="BIZ UDGothic" w:hAnsi="BIZ UDGothic"/>
          <w:kern w:val="2"/>
        </w:rPr>
      </w:pPr>
      <w:r w:rsidRPr="00C07E22">
        <w:rPr>
          <w:rFonts w:ascii="BIZ UDGothic" w:eastAsia="BIZ UDGothic" w:hAnsi="BIZ UDGothic" w:hint="eastAsia"/>
          <w:kern w:val="2"/>
        </w:rPr>
        <w:t>故障や不具合時における速やかな初動、故障原因の究明及び恒久的な対応等を行います。</w:t>
      </w:r>
    </w:p>
    <w:p w14:paraId="31028D09" w14:textId="77777777" w:rsidR="00237C3B" w:rsidRPr="00C07E22" w:rsidRDefault="00237C3B" w:rsidP="00237C3B">
      <w:pPr>
        <w:wordWrap/>
        <w:autoSpaceDE/>
        <w:autoSpaceDN/>
        <w:adjustRightInd/>
        <w:spacing w:line="240" w:lineRule="auto"/>
        <w:rPr>
          <w:rFonts w:ascii="BIZ UDGothic" w:eastAsia="BIZ UDGothic" w:hAnsi="BIZ UDGothic"/>
          <w:kern w:val="2"/>
        </w:rPr>
      </w:pPr>
      <w:r w:rsidRPr="00C07E22">
        <w:rPr>
          <w:rFonts w:ascii="BIZ UDGothic" w:eastAsia="BIZ UDGothic" w:hAnsi="BIZ UDGothic" w:hint="eastAsia"/>
          <w:b/>
          <w:bCs/>
          <w:kern w:val="2"/>
        </w:rPr>
        <w:t>○ 価格・納期の重視</w:t>
      </w:r>
    </w:p>
    <w:p w14:paraId="49E9607F"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Gothic" w:eastAsia="BIZ UDGothic" w:hAnsi="BIZ UDGothic"/>
          <w:kern w:val="2"/>
        </w:rPr>
      </w:pPr>
      <w:r w:rsidRPr="00C07E22">
        <w:rPr>
          <w:rFonts w:ascii="BIZ UDGothic" w:eastAsia="BIZ UDGothic" w:hAnsi="BIZ UDGothic" w:hint="eastAsia"/>
          <w:kern w:val="2"/>
        </w:rPr>
        <w:t>適正な価格及び適正な納期で取引を行います。</w:t>
      </w:r>
    </w:p>
    <w:p w14:paraId="1927CAE5" w14:textId="77777777" w:rsidR="00237C3B" w:rsidRPr="00C07E22" w:rsidRDefault="00237C3B" w:rsidP="00237C3B">
      <w:pPr>
        <w:wordWrap/>
        <w:autoSpaceDE/>
        <w:autoSpaceDN/>
        <w:adjustRightInd/>
        <w:spacing w:line="240" w:lineRule="auto"/>
        <w:mirrorIndents/>
        <w:rPr>
          <w:rFonts w:ascii="BIZ UDGothic" w:eastAsia="BIZ UDGothic" w:hAnsi="BIZ UDGothic"/>
          <w:kern w:val="2"/>
        </w:rPr>
      </w:pPr>
    </w:p>
    <w:p w14:paraId="269F761B" w14:textId="77777777" w:rsidR="00237C3B" w:rsidRPr="00C07E22" w:rsidRDefault="00237C3B" w:rsidP="00237C3B">
      <w:pPr>
        <w:wordWrap/>
        <w:autoSpaceDE/>
        <w:autoSpaceDN/>
        <w:adjustRightInd/>
        <w:spacing w:line="240" w:lineRule="auto"/>
        <w:rPr>
          <w:rFonts w:ascii="BIZ UDGothic" w:eastAsia="BIZ UDGothic" w:hAnsi="BIZ UDGothic"/>
          <w:kern w:val="2"/>
        </w:rPr>
      </w:pPr>
      <w:r w:rsidRPr="00C07E22">
        <w:rPr>
          <w:rFonts w:ascii="BIZ UDGothic" w:eastAsia="BIZ UDGothic" w:hAnsi="BIZ UDGothic" w:hint="eastAsia"/>
          <w:b/>
          <w:bCs/>
          <w:kern w:val="2"/>
        </w:rPr>
        <w:t>②信頼関係の構築</w:t>
      </w:r>
    </w:p>
    <w:p w14:paraId="4E82A527" w14:textId="77777777" w:rsidR="00237C3B" w:rsidRPr="00C07E22" w:rsidRDefault="00237C3B" w:rsidP="00237C3B">
      <w:pPr>
        <w:wordWrap/>
        <w:autoSpaceDE/>
        <w:autoSpaceDN/>
        <w:adjustRightInd/>
        <w:spacing w:line="240" w:lineRule="auto"/>
        <w:rPr>
          <w:rFonts w:ascii="BIZ UDGothic" w:eastAsia="BIZ UDGothic" w:hAnsi="BIZ UDGothic"/>
          <w:kern w:val="2"/>
        </w:rPr>
      </w:pPr>
      <w:r w:rsidRPr="00C07E22">
        <w:rPr>
          <w:rFonts w:ascii="BIZ UDGothic" w:eastAsia="BIZ UDGothic" w:hAnsi="BIZ UDGothic" w:hint="eastAsia"/>
          <w:b/>
          <w:bCs/>
          <w:kern w:val="2"/>
        </w:rPr>
        <w:t>○ 透明性・公正性・公平性の確保</w:t>
      </w:r>
    </w:p>
    <w:p w14:paraId="05069D9E"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Gothic" w:eastAsia="BIZ UDGothic" w:hAnsi="BIZ UDGothic"/>
          <w:kern w:val="2"/>
        </w:rPr>
      </w:pPr>
      <w:r w:rsidRPr="00C07E22">
        <w:rPr>
          <w:rFonts w:ascii="BIZ UDGothic" w:eastAsia="BIZ UDGothic" w:hAnsi="BIZ UDGothic" w:hint="eastAsia"/>
          <w:kern w:val="2"/>
        </w:rPr>
        <w:t>全ての取引プロセスを透明・公正・公平に行います。</w:t>
      </w:r>
    </w:p>
    <w:p w14:paraId="69D95EB5"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Gothic" w:eastAsia="BIZ UDGothic" w:hAnsi="BIZ UDGothic"/>
          <w:kern w:val="2"/>
        </w:rPr>
      </w:pPr>
      <w:r w:rsidRPr="00C07E22">
        <w:rPr>
          <w:rFonts w:ascii="BIZ UDGothic" w:eastAsia="BIZ UDGothic" w:hAnsi="BIZ UDGothic" w:hint="eastAsia"/>
          <w:kern w:val="2"/>
        </w:rPr>
        <w:t>サービス・製品に関する正確な情報を提供します。</w:t>
      </w:r>
    </w:p>
    <w:p w14:paraId="53133B51" w14:textId="77777777" w:rsidR="00237C3B" w:rsidRPr="00C07E22" w:rsidRDefault="00237C3B" w:rsidP="00237C3B">
      <w:pPr>
        <w:wordWrap/>
        <w:autoSpaceDE/>
        <w:autoSpaceDN/>
        <w:adjustRightInd/>
        <w:spacing w:line="240" w:lineRule="auto"/>
        <w:rPr>
          <w:rFonts w:ascii="BIZ UDGothic" w:eastAsia="BIZ UDGothic" w:hAnsi="BIZ UDGothic"/>
          <w:kern w:val="2"/>
        </w:rPr>
      </w:pPr>
      <w:r w:rsidRPr="00C07E22">
        <w:rPr>
          <w:rFonts w:ascii="BIZ UDGothic" w:eastAsia="BIZ UDGothic" w:hAnsi="BIZ UDGothic" w:hint="eastAsia"/>
          <w:b/>
          <w:bCs/>
          <w:kern w:val="2"/>
        </w:rPr>
        <w:t>○ 適正な労働条件・労働環境の提供</w:t>
      </w:r>
    </w:p>
    <w:p w14:paraId="23D76C0B"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Gothic" w:eastAsia="BIZ UDGothic" w:hAnsi="BIZ UDGothic"/>
          <w:kern w:val="2"/>
        </w:rPr>
      </w:pPr>
      <w:r w:rsidRPr="00C07E22">
        <w:rPr>
          <w:rFonts w:ascii="BIZ UDGothic" w:eastAsia="BIZ UDGothic" w:hAnsi="BIZ UDGothic" w:hint="eastAsia"/>
          <w:kern w:val="2"/>
        </w:rPr>
        <w:t>全ての従業員に対して、適正な労働条件を提供します。</w:t>
      </w:r>
    </w:p>
    <w:p w14:paraId="1A589EC4"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Gothic" w:eastAsia="BIZ UDGothic" w:hAnsi="BIZ UDGothic"/>
          <w:kern w:val="2"/>
        </w:rPr>
      </w:pPr>
      <w:r w:rsidRPr="00C07E22">
        <w:rPr>
          <w:rFonts w:ascii="BIZ UDGothic" w:eastAsia="BIZ UDGothic" w:hAnsi="BIZ UDGothic" w:hint="eastAsia"/>
          <w:kern w:val="2"/>
        </w:rPr>
        <w:t>全ての従業員に対して、安全で衛生的かつ健康的に働くことのできる職場環境を提供します。</w:t>
      </w:r>
    </w:p>
    <w:p w14:paraId="54CF8497"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Gothic" w:eastAsia="BIZ UDGothic" w:hAnsi="BIZ UDGothic"/>
          <w:kern w:val="2"/>
        </w:rPr>
      </w:pPr>
      <w:r w:rsidRPr="00C07E22">
        <w:rPr>
          <w:rFonts w:ascii="BIZ UDGothic" w:eastAsia="BIZ UDGothic" w:hAnsi="BIZ UDGothic" w:hint="eastAsia"/>
          <w:kern w:val="2"/>
        </w:rPr>
        <w:t>労働災害を未然に防止するために、最善の対応策を講じます。</w:t>
      </w:r>
    </w:p>
    <w:p w14:paraId="381E8852" w14:textId="77777777" w:rsidR="00237C3B" w:rsidRPr="00C07E22" w:rsidRDefault="00237C3B" w:rsidP="00237C3B">
      <w:pPr>
        <w:wordWrap/>
        <w:autoSpaceDE/>
        <w:autoSpaceDN/>
        <w:adjustRightInd/>
        <w:spacing w:line="240" w:lineRule="auto"/>
        <w:rPr>
          <w:rFonts w:ascii="BIZ UDGothic" w:eastAsia="BIZ UDGothic" w:hAnsi="BIZ UDGothic"/>
          <w:kern w:val="2"/>
        </w:rPr>
      </w:pPr>
      <w:r w:rsidRPr="00C07E22">
        <w:rPr>
          <w:rFonts w:ascii="BIZ UDGothic" w:eastAsia="BIZ UDGothic" w:hAnsi="BIZ UDGothic" w:hint="eastAsia"/>
          <w:b/>
          <w:bCs/>
          <w:kern w:val="2"/>
        </w:rPr>
        <w:t>○ 環境への配慮</w:t>
      </w:r>
    </w:p>
    <w:p w14:paraId="0660881C"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Gothic" w:eastAsia="BIZ UDGothic" w:hAnsi="BIZ UDGothic"/>
          <w:kern w:val="2"/>
        </w:rPr>
      </w:pPr>
      <w:r w:rsidRPr="00C07E22">
        <w:rPr>
          <w:rFonts w:ascii="BIZ UDGothic" w:eastAsia="BIZ UDGothic" w:hAnsi="BIZ UDGothic" w:hint="eastAsia"/>
          <w:kern w:val="2"/>
        </w:rPr>
        <w:t>事業活動を通じて、エネルギーの効率化及び再生可能エネルギー利用を推進することによって温室効果ガス排出を抑制し、エネルギー使用量、二酸化炭素等の温室効果ガス排出量、科学的根拠に基づく削減目標等の環境情報の適切な開示に努めます。</w:t>
      </w:r>
    </w:p>
    <w:p w14:paraId="4052573D"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Gothic" w:eastAsia="BIZ UDGothic" w:hAnsi="BIZ UDGothic"/>
          <w:kern w:val="2"/>
        </w:rPr>
      </w:pPr>
      <w:r w:rsidRPr="00C07E22">
        <w:rPr>
          <w:rFonts w:ascii="BIZ UDGothic" w:eastAsia="BIZ UDGothic" w:hAnsi="BIZ UDGothic" w:hint="eastAsia"/>
          <w:kern w:val="2"/>
        </w:rPr>
        <w:t>事業を行う国・地域の各種環境法令等に基づき、大気・水質・土壌等の汚染を防止し、</w:t>
      </w:r>
      <w:r w:rsidRPr="00C07E22">
        <w:rPr>
          <w:rFonts w:ascii="BIZ UDGothic" w:eastAsia="BIZ UDGothic" w:hAnsi="BIZ UDGothic" w:hint="eastAsia"/>
          <w:kern w:val="2"/>
        </w:rPr>
        <w:lastRenderedPageBreak/>
        <w:t>化学物質を適切に管理し、汚染物質の排出防止やその原因となる材料の削減に努めます。</w:t>
      </w:r>
    </w:p>
    <w:p w14:paraId="31E99A6D"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Gothic" w:eastAsia="BIZ UDGothic" w:hAnsi="BIZ UDGothic"/>
          <w:kern w:val="2"/>
        </w:rPr>
      </w:pPr>
      <w:r w:rsidRPr="00C07E22">
        <w:rPr>
          <w:rFonts w:ascii="BIZ UDGothic" w:eastAsia="BIZ UDGothic" w:hAnsi="BIZ UDGothic" w:hint="eastAsia"/>
          <w:kern w:val="2"/>
        </w:rPr>
        <w:t>事業を行う国・地域の各種環境法令等に基づき、資源の有効利用及び廃棄物の削減に努めます。</w:t>
      </w:r>
    </w:p>
    <w:p w14:paraId="69D60436"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Gothic" w:eastAsia="BIZ UDGothic" w:hAnsi="BIZ UDGothic"/>
          <w:kern w:val="2"/>
        </w:rPr>
      </w:pPr>
      <w:r w:rsidRPr="00C07E22">
        <w:rPr>
          <w:rFonts w:ascii="BIZ UDGothic" w:eastAsia="BIZ UDGothic" w:hAnsi="BIZ UDGothic" w:hint="eastAsia"/>
          <w:kern w:val="2"/>
        </w:rPr>
        <w:t>事業及び原材料の生産に使用される水資源の効率利用、森林の保全を行い、生物多様性を尊重し、生態系に直接的・間接的に与える影響を考慮した事業活動に努めます。</w:t>
      </w:r>
    </w:p>
    <w:p w14:paraId="526C89CC"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Gothic" w:eastAsia="BIZ UDGothic" w:hAnsi="BIZ UDGothic"/>
          <w:kern w:val="2"/>
        </w:rPr>
      </w:pPr>
      <w:r w:rsidRPr="00C07E22">
        <w:rPr>
          <w:rFonts w:ascii="BIZ UDGothic" w:eastAsia="BIZ UDGothic" w:hAnsi="BIZ UDGothic" w:hint="eastAsia"/>
          <w:kern w:val="2"/>
        </w:rPr>
        <w:t>地域社会が抱える環境問題を理解し、解決に向け貢献するよう努めます。</w:t>
      </w:r>
    </w:p>
    <w:p w14:paraId="28EF2C74" w14:textId="77777777" w:rsidR="00237C3B" w:rsidRPr="00C07E22" w:rsidRDefault="00237C3B" w:rsidP="00237C3B">
      <w:pPr>
        <w:wordWrap/>
        <w:autoSpaceDE/>
        <w:autoSpaceDN/>
        <w:adjustRightInd/>
        <w:spacing w:line="240" w:lineRule="auto"/>
        <w:rPr>
          <w:rFonts w:ascii="BIZ UDGothic" w:eastAsia="BIZ UDGothic" w:hAnsi="BIZ UDGothic"/>
          <w:kern w:val="2"/>
        </w:rPr>
      </w:pPr>
      <w:r w:rsidRPr="00C07E22">
        <w:rPr>
          <w:rFonts w:ascii="BIZ UDGothic" w:eastAsia="BIZ UDGothic" w:hAnsi="BIZ UDGothic" w:hint="eastAsia"/>
          <w:b/>
          <w:bCs/>
          <w:kern w:val="2"/>
        </w:rPr>
        <w:t>○ 法令や社会規範の遵守</w:t>
      </w:r>
    </w:p>
    <w:p w14:paraId="7A8933B5"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Gothic" w:eastAsia="BIZ UDGothic" w:hAnsi="BIZ UDGothic"/>
          <w:kern w:val="2"/>
        </w:rPr>
      </w:pPr>
      <w:r w:rsidRPr="00C07E22">
        <w:rPr>
          <w:rFonts w:ascii="BIZ UDGothic" w:eastAsia="BIZ UDGothic" w:hAnsi="BIZ UDGothic" w:hint="eastAsia"/>
          <w:kern w:val="2"/>
        </w:rPr>
        <w:t>各国・地域の法令や国際的な規範を十分に遵守し、コンプライアンスを徹底します。</w:t>
      </w:r>
    </w:p>
    <w:p w14:paraId="7C919139"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Gothic" w:eastAsia="BIZ UDGothic" w:hAnsi="BIZ UDGothic"/>
          <w:kern w:val="2"/>
        </w:rPr>
      </w:pPr>
      <w:r w:rsidRPr="00C07E22">
        <w:rPr>
          <w:rFonts w:ascii="BIZ UDGothic" w:eastAsia="BIZ UDGothic" w:hAnsi="BIZ UDGothic" w:hint="eastAsia"/>
          <w:kern w:val="2"/>
        </w:rPr>
        <w:t>コンプライアンスを徹底するための仕組みを整備し、適切に運用します。 </w:t>
      </w:r>
    </w:p>
    <w:p w14:paraId="777D3C41" w14:textId="77777777" w:rsidR="00237C3B" w:rsidRPr="00C07E22" w:rsidRDefault="00237C3B" w:rsidP="00237C3B">
      <w:pPr>
        <w:wordWrap/>
        <w:autoSpaceDE/>
        <w:autoSpaceDN/>
        <w:adjustRightInd/>
        <w:spacing w:line="240" w:lineRule="auto"/>
        <w:rPr>
          <w:rFonts w:ascii="BIZ UDGothic" w:eastAsia="BIZ UDGothic" w:hAnsi="BIZ UDGothic"/>
          <w:kern w:val="2"/>
        </w:rPr>
      </w:pPr>
      <w:r w:rsidRPr="00C07E22">
        <w:rPr>
          <w:rFonts w:ascii="BIZ UDGothic" w:eastAsia="BIZ UDGothic" w:hAnsi="BIZ UDGothic" w:hint="eastAsia"/>
          <w:b/>
          <w:bCs/>
          <w:kern w:val="2"/>
        </w:rPr>
        <w:t>○ 不正な互恵取引の禁止</w:t>
      </w:r>
    </w:p>
    <w:p w14:paraId="1A7D6FE5"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Gothic" w:eastAsia="BIZ UDGothic" w:hAnsi="BIZ UDGothic"/>
          <w:kern w:val="2"/>
        </w:rPr>
      </w:pPr>
      <w:r w:rsidRPr="00C07E22">
        <w:rPr>
          <w:rFonts w:ascii="BIZ UDGothic" w:eastAsia="BIZ UDGothic" w:hAnsi="BIZ UDGothic" w:hint="eastAsia"/>
          <w:kern w:val="2"/>
        </w:rPr>
        <w:t>贈答・接待・賄賂の授受を禁止し、公正な取引を行います。</w:t>
      </w:r>
    </w:p>
    <w:p w14:paraId="593A556B" w14:textId="77777777" w:rsidR="00237C3B" w:rsidRPr="00C07E22" w:rsidRDefault="00237C3B" w:rsidP="00237C3B">
      <w:pPr>
        <w:wordWrap/>
        <w:autoSpaceDE/>
        <w:autoSpaceDN/>
        <w:adjustRightInd/>
        <w:spacing w:line="240" w:lineRule="auto"/>
        <w:rPr>
          <w:rFonts w:ascii="BIZ UDGothic" w:eastAsia="BIZ UDGothic" w:hAnsi="BIZ UDGothic"/>
          <w:b/>
          <w:bCs/>
          <w:kern w:val="2"/>
        </w:rPr>
      </w:pPr>
      <w:r w:rsidRPr="00C07E22">
        <w:rPr>
          <w:rFonts w:ascii="BIZ UDGothic" w:eastAsia="BIZ UDGothic" w:hAnsi="BIZ UDGothic" w:hint="eastAsia"/>
          <w:b/>
          <w:bCs/>
          <w:kern w:val="2"/>
        </w:rPr>
        <w:t>○ 人権の尊重</w:t>
      </w:r>
    </w:p>
    <w:p w14:paraId="2DEBD0AD" w14:textId="77777777" w:rsidR="00237C3B" w:rsidRPr="00C07E22" w:rsidRDefault="00237C3B" w:rsidP="00237C3B">
      <w:pPr>
        <w:wordWrap/>
        <w:autoSpaceDE/>
        <w:autoSpaceDN/>
        <w:adjustRightInd/>
        <w:spacing w:line="240" w:lineRule="auto"/>
        <w:rPr>
          <w:rFonts w:ascii="BIZ UDGothic" w:eastAsia="BIZ UDGothic" w:hAnsi="BIZ UDGothic"/>
          <w:kern w:val="2"/>
        </w:rPr>
      </w:pPr>
      <w:r w:rsidRPr="00C07E22">
        <w:rPr>
          <w:rFonts w:ascii="BIZ UDGothic" w:eastAsia="BIZ UDGothic" w:hAnsi="BIZ UDGothic" w:hint="eastAsia"/>
          <w:kern w:val="2"/>
        </w:rPr>
        <w:t>「東京メトログループ人権方針」に基づき、以下の事項を推進し、人権を尊重する責任を果たします。</w:t>
      </w:r>
    </w:p>
    <w:p w14:paraId="4AB1386A"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Gothic" w:eastAsia="BIZ UDGothic" w:hAnsi="BIZ UDGothic"/>
          <w:kern w:val="2"/>
        </w:rPr>
      </w:pPr>
      <w:r w:rsidRPr="00C07E22">
        <w:rPr>
          <w:rFonts w:ascii="BIZ UDGothic" w:eastAsia="BIZ UDGothic" w:hAnsi="BIZ UDGothic" w:hint="eastAsia"/>
          <w:kern w:val="2"/>
        </w:rPr>
        <w:t>児童労働、強制労働等をはじめとしたあらゆる形態の不適切な労働をさせないとともに、それにより産出されるあらゆる財・サービスを用いません。</w:t>
      </w:r>
    </w:p>
    <w:p w14:paraId="0BCE23DC"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Gothic" w:eastAsia="BIZ UDGothic" w:hAnsi="BIZ UDGothic"/>
          <w:kern w:val="2"/>
        </w:rPr>
      </w:pPr>
      <w:r w:rsidRPr="00C07E22">
        <w:rPr>
          <w:rFonts w:ascii="BIZ UDGothic" w:eastAsia="BIZ UDGothic" w:hAnsi="BIZ UDGothic" w:hint="eastAsia"/>
          <w:kern w:val="2"/>
        </w:rPr>
        <w:t>雇用及び取引のあらゆる場面において、不当な差別行為を行いません。</w:t>
      </w:r>
    </w:p>
    <w:p w14:paraId="7E42713B"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Gothic" w:eastAsia="BIZ UDGothic" w:hAnsi="BIZ UDGothic"/>
          <w:kern w:val="2"/>
        </w:rPr>
      </w:pPr>
      <w:r w:rsidRPr="00C07E22">
        <w:rPr>
          <w:rFonts w:ascii="BIZ UDGothic" w:eastAsia="BIZ UDGothic" w:hAnsi="BIZ UDGothic" w:hint="eastAsia"/>
          <w:kern w:val="2"/>
        </w:rPr>
        <w:t>セクシュアルハラスメント、パワーハラスメント、妊娠、出産、育児又は介護に関するハラスメント等、人権を傷つけるいかなる行動も行いません。</w:t>
      </w:r>
    </w:p>
    <w:p w14:paraId="55FEDB1E"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Gothic" w:eastAsia="BIZ UDGothic" w:hAnsi="BIZ UDGothic"/>
          <w:kern w:val="2"/>
        </w:rPr>
      </w:pPr>
      <w:r w:rsidRPr="00C07E22">
        <w:rPr>
          <w:rFonts w:ascii="BIZ UDGothic" w:eastAsia="BIZ UDGothic" w:hAnsi="BIZ UDGothic" w:hint="eastAsia"/>
          <w:kern w:val="2"/>
        </w:rPr>
        <w:t>従業員の過重労働を防ぐとともに休息・余暇を持つ権利を守り、経済的に安定した生活を送ることができるよう配慮し、各国・地域で規定される最低賃金以上を従業員に支払います。</w:t>
      </w:r>
    </w:p>
    <w:p w14:paraId="2D290350"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Gothic" w:eastAsia="BIZ UDGothic" w:hAnsi="BIZ UDGothic"/>
          <w:kern w:val="2"/>
        </w:rPr>
      </w:pPr>
      <w:r w:rsidRPr="00C07E22">
        <w:rPr>
          <w:rFonts w:ascii="BIZ UDGothic" w:eastAsia="BIZ UDGothic" w:hAnsi="BIZ UDGothic" w:hint="eastAsia"/>
          <w:kern w:val="2"/>
        </w:rPr>
        <w:t>従業員の結社の自由、労働組合への加入、団体交渉、抗議活動を行う権利を認め、尊重します。</w:t>
      </w:r>
    </w:p>
    <w:p w14:paraId="1970DFBE" w14:textId="77777777" w:rsidR="00237C3B" w:rsidRPr="00C07E22" w:rsidRDefault="00237C3B" w:rsidP="00237C3B">
      <w:pPr>
        <w:wordWrap/>
        <w:autoSpaceDE/>
        <w:autoSpaceDN/>
        <w:adjustRightInd/>
        <w:spacing w:line="240" w:lineRule="auto"/>
        <w:ind w:left="139"/>
        <w:rPr>
          <w:rFonts w:ascii="BIZ UDGothic" w:eastAsia="BIZ UDGothic" w:hAnsi="BIZ UDGothic"/>
          <w:kern w:val="2"/>
        </w:rPr>
      </w:pPr>
    </w:p>
    <w:p w14:paraId="1A444109" w14:textId="77777777" w:rsidR="00237C3B" w:rsidRPr="00C07E22" w:rsidRDefault="00237C3B" w:rsidP="00237C3B">
      <w:pPr>
        <w:wordWrap/>
        <w:autoSpaceDE/>
        <w:autoSpaceDN/>
        <w:adjustRightInd/>
        <w:spacing w:line="240" w:lineRule="auto"/>
        <w:rPr>
          <w:rFonts w:ascii="BIZ UDGothic" w:eastAsia="BIZ UDGothic" w:hAnsi="BIZ UDGothic"/>
          <w:kern w:val="2"/>
        </w:rPr>
      </w:pPr>
      <w:r w:rsidRPr="00C07E22">
        <w:rPr>
          <w:rFonts w:ascii="BIZ UDGothic" w:eastAsia="BIZ UDGothic" w:hAnsi="BIZ UDGothic" w:hint="eastAsia"/>
          <w:b/>
          <w:bCs/>
          <w:kern w:val="2"/>
        </w:rPr>
        <w:t>③取引情報の管理</w:t>
      </w:r>
    </w:p>
    <w:p w14:paraId="477FB4E9" w14:textId="77777777" w:rsidR="00237C3B" w:rsidRPr="00C07E22" w:rsidRDefault="00237C3B" w:rsidP="00237C3B">
      <w:pPr>
        <w:wordWrap/>
        <w:autoSpaceDE/>
        <w:autoSpaceDN/>
        <w:adjustRightInd/>
        <w:spacing w:line="240" w:lineRule="auto"/>
        <w:rPr>
          <w:rFonts w:ascii="BIZ UDGothic" w:eastAsia="BIZ UDGothic" w:hAnsi="BIZ UDGothic"/>
          <w:kern w:val="2"/>
        </w:rPr>
      </w:pPr>
      <w:r w:rsidRPr="00C07E22">
        <w:rPr>
          <w:rFonts w:ascii="BIZ UDGothic" w:eastAsia="BIZ UDGothic" w:hAnsi="BIZ UDGothic" w:hint="eastAsia"/>
          <w:b/>
          <w:bCs/>
          <w:kern w:val="2"/>
        </w:rPr>
        <w:t>○ 取引情報の管理</w:t>
      </w:r>
    </w:p>
    <w:p w14:paraId="094C22CB" w14:textId="77777777" w:rsidR="00237C3B" w:rsidRPr="00C07E22" w:rsidRDefault="00237C3B" w:rsidP="00237C3B">
      <w:pPr>
        <w:numPr>
          <w:ilvl w:val="0"/>
          <w:numId w:val="3"/>
        </w:numPr>
        <w:wordWrap/>
        <w:autoSpaceDE/>
        <w:autoSpaceDN/>
        <w:adjustRightInd/>
        <w:spacing w:line="240" w:lineRule="auto"/>
        <w:ind w:leftChars="67" w:left="351" w:hangingChars="100" w:hanging="210"/>
        <w:mirrorIndents/>
        <w:rPr>
          <w:rFonts w:ascii="BIZ UDGothic" w:eastAsia="BIZ UDGothic" w:hAnsi="BIZ UDGothic"/>
          <w:kern w:val="2"/>
        </w:rPr>
      </w:pPr>
      <w:r w:rsidRPr="00C07E22">
        <w:rPr>
          <w:rFonts w:ascii="BIZ UDGothic" w:eastAsia="BIZ UDGothic" w:hAnsi="BIZ UDGothic" w:hint="eastAsia"/>
          <w:kern w:val="2"/>
        </w:rPr>
        <w:t>調達によって取得した、個人情報、機密情報、知的財産をはじめとした、全ての情報の適切な管理を徹底します。</w:t>
      </w:r>
    </w:p>
    <w:p w14:paraId="48DF788C" w14:textId="77777777" w:rsidR="00237C3B" w:rsidRPr="00C07E22" w:rsidRDefault="00237C3B" w:rsidP="00237C3B">
      <w:pPr>
        <w:wordWrap/>
        <w:autoSpaceDE/>
        <w:autoSpaceDN/>
        <w:adjustRightInd/>
        <w:spacing w:line="240" w:lineRule="auto"/>
        <w:rPr>
          <w:rFonts w:ascii="BIZ UDGothic" w:eastAsia="BIZ UDGothic" w:hAnsi="BIZ UDGothic"/>
          <w:kern w:val="2"/>
        </w:rPr>
      </w:pPr>
    </w:p>
    <w:p w14:paraId="4020728B" w14:textId="77777777" w:rsidR="00237C3B" w:rsidRPr="00C07E22" w:rsidRDefault="00237C3B" w:rsidP="00237C3B">
      <w:pPr>
        <w:wordWrap/>
        <w:autoSpaceDE/>
        <w:autoSpaceDN/>
        <w:adjustRightInd/>
        <w:spacing w:line="240" w:lineRule="auto"/>
        <w:rPr>
          <w:rFonts w:ascii="BIZ UDGothic" w:eastAsia="BIZ UDGothic" w:hAnsi="BIZ UDGothic"/>
          <w:kern w:val="2"/>
          <w:sz w:val="16"/>
        </w:rPr>
      </w:pPr>
      <w:r w:rsidRPr="00C07E22">
        <w:rPr>
          <w:rFonts w:ascii="BIZ UDGothic" w:eastAsia="BIZ UDGothic" w:hAnsi="BIZ UDGothic" w:hint="eastAsia"/>
          <w:kern w:val="2"/>
          <w:sz w:val="16"/>
        </w:rPr>
        <w:t>【問合せ窓口】</w:t>
      </w:r>
    </w:p>
    <w:p w14:paraId="37D7169D" w14:textId="77777777" w:rsidR="00237C3B" w:rsidRPr="00C07E22" w:rsidRDefault="00237C3B" w:rsidP="00237C3B">
      <w:pPr>
        <w:wordWrap/>
        <w:autoSpaceDE/>
        <w:autoSpaceDN/>
        <w:adjustRightInd/>
        <w:spacing w:line="240" w:lineRule="auto"/>
        <w:rPr>
          <w:rFonts w:ascii="BIZ UDGothic" w:eastAsia="BIZ UDGothic" w:hAnsi="BIZ UDGothic"/>
          <w:kern w:val="2"/>
          <w:sz w:val="16"/>
        </w:rPr>
      </w:pPr>
      <w:r w:rsidRPr="00C07E22">
        <w:rPr>
          <w:rFonts w:ascii="BIZ UDGothic" w:eastAsia="BIZ UDGothic" w:hAnsi="BIZ UDGothic" w:hint="eastAsia"/>
          <w:kern w:val="2"/>
          <w:sz w:val="16"/>
        </w:rPr>
        <w:t xml:space="preserve">　当社は、お取引先様や取引を希望される企業の皆様からの声を常に大切にしています。本ガイドラインに関するお問合せは、次のメールアドレスまでお願いいたします。</w:t>
      </w:r>
    </w:p>
    <w:p w14:paraId="518B4FE3" w14:textId="77777777" w:rsidR="00237C3B" w:rsidRPr="00C07E22" w:rsidRDefault="00237C3B" w:rsidP="00237C3B">
      <w:pPr>
        <w:wordWrap/>
        <w:autoSpaceDE/>
        <w:autoSpaceDN/>
        <w:adjustRightInd/>
        <w:spacing w:line="240" w:lineRule="auto"/>
        <w:jc w:val="left"/>
        <w:rPr>
          <w:rFonts w:ascii="BIZ UDGothic" w:eastAsia="BIZ UDGothic" w:hAnsi="BIZ UDGothic"/>
          <w:kern w:val="2"/>
          <w:sz w:val="16"/>
        </w:rPr>
      </w:pPr>
      <w:r w:rsidRPr="00C07E22">
        <w:rPr>
          <w:rFonts w:ascii="BIZ UDGothic" w:eastAsia="BIZ UDGothic" w:hAnsi="BIZ UDGothic"/>
          <w:kern w:val="2"/>
          <w:sz w:val="16"/>
          <w:u w:val="single"/>
        </w:rPr>
        <w:t>procurement@tokyometro.jp</w:t>
      </w:r>
    </w:p>
    <w:p w14:paraId="6884A2E9" w14:textId="77777777" w:rsidR="00237C3B" w:rsidRPr="00C07E22" w:rsidRDefault="00237C3B" w:rsidP="00237C3B">
      <w:pPr>
        <w:wordWrap/>
        <w:autoSpaceDE/>
        <w:autoSpaceDN/>
        <w:adjustRightInd/>
        <w:spacing w:line="240" w:lineRule="auto"/>
        <w:rPr>
          <w:rFonts w:ascii="BIZ UDGothic" w:eastAsia="BIZ UDGothic" w:hAnsi="BIZ UDGothic"/>
          <w:kern w:val="2"/>
          <w:sz w:val="16"/>
        </w:rPr>
      </w:pPr>
    </w:p>
    <w:p w14:paraId="436AB09E" w14:textId="77777777" w:rsidR="00237C3B" w:rsidRPr="00C07E22" w:rsidRDefault="00237C3B" w:rsidP="00237C3B">
      <w:pPr>
        <w:wordWrap/>
        <w:autoSpaceDE/>
        <w:autoSpaceDN/>
        <w:adjustRightInd/>
        <w:spacing w:line="240" w:lineRule="auto"/>
        <w:rPr>
          <w:rFonts w:ascii="BIZ UDGothic" w:eastAsia="BIZ UDGothic" w:hAnsi="BIZ UDGothic"/>
          <w:kern w:val="2"/>
          <w:sz w:val="16"/>
        </w:rPr>
      </w:pPr>
      <w:r w:rsidRPr="00C07E22">
        <w:rPr>
          <w:rFonts w:ascii="BIZ UDGothic" w:eastAsia="BIZ UDGothic" w:hAnsi="BIZ UDGothic" w:hint="eastAsia"/>
          <w:kern w:val="2"/>
          <w:sz w:val="16"/>
        </w:rPr>
        <w:t>【本ガイドラインについての留意事項】</w:t>
      </w:r>
    </w:p>
    <w:p w14:paraId="6F066D6B" w14:textId="77777777" w:rsidR="00237C3B" w:rsidRPr="00C07E22" w:rsidRDefault="00237C3B" w:rsidP="00237C3B">
      <w:pPr>
        <w:numPr>
          <w:ilvl w:val="0"/>
          <w:numId w:val="2"/>
        </w:numPr>
        <w:wordWrap/>
        <w:autoSpaceDE/>
        <w:autoSpaceDN/>
        <w:adjustRightInd/>
        <w:spacing w:line="240" w:lineRule="auto"/>
        <w:rPr>
          <w:rFonts w:ascii="BIZ UDGothic" w:eastAsia="BIZ UDGothic" w:hAnsi="BIZ UDGothic"/>
          <w:kern w:val="2"/>
          <w:sz w:val="16"/>
        </w:rPr>
      </w:pPr>
      <w:r w:rsidRPr="00C07E22">
        <w:rPr>
          <w:rFonts w:ascii="BIZ UDGothic" w:eastAsia="BIZ UDGothic" w:hAnsi="BIZ UDGothic" w:hint="eastAsia"/>
          <w:kern w:val="2"/>
          <w:sz w:val="16"/>
        </w:rPr>
        <w:lastRenderedPageBreak/>
        <w:t>お取引先様が再委託先を採用している場合は、お取引先様の責任により、再委託企業に本ガイドラインの遵守を促す必要があります。</w:t>
      </w:r>
    </w:p>
    <w:p w14:paraId="64A0A1C6" w14:textId="77777777" w:rsidR="00237C3B" w:rsidRPr="00C07E22" w:rsidRDefault="00237C3B" w:rsidP="00237C3B">
      <w:pPr>
        <w:numPr>
          <w:ilvl w:val="0"/>
          <w:numId w:val="2"/>
        </w:numPr>
        <w:wordWrap/>
        <w:autoSpaceDE/>
        <w:autoSpaceDN/>
        <w:adjustRightInd/>
        <w:spacing w:line="240" w:lineRule="auto"/>
        <w:rPr>
          <w:rFonts w:ascii="BIZ UDGothic" w:eastAsia="BIZ UDGothic" w:hAnsi="BIZ UDGothic"/>
          <w:kern w:val="2"/>
          <w:sz w:val="16"/>
        </w:rPr>
      </w:pPr>
      <w:r w:rsidRPr="00C07E22">
        <w:rPr>
          <w:rFonts w:ascii="BIZ UDGothic" w:eastAsia="BIZ UDGothic" w:hAnsi="BIZ UDGothic" w:hint="eastAsia"/>
          <w:kern w:val="2"/>
          <w:sz w:val="16"/>
        </w:rPr>
        <w:t>本ガイドラインへの遵守状況を確認するために、お取引先様には、当社又は当社が指定する第三者による監査を受けていただくことがあります。</w:t>
      </w:r>
    </w:p>
    <w:p w14:paraId="016B052C" w14:textId="77777777" w:rsidR="00237C3B" w:rsidRPr="00C07E22" w:rsidRDefault="00237C3B" w:rsidP="00237C3B">
      <w:pPr>
        <w:numPr>
          <w:ilvl w:val="0"/>
          <w:numId w:val="2"/>
        </w:numPr>
        <w:wordWrap/>
        <w:autoSpaceDE/>
        <w:autoSpaceDN/>
        <w:adjustRightInd/>
        <w:spacing w:line="240" w:lineRule="auto"/>
        <w:rPr>
          <w:rFonts w:ascii="BIZ UDGothic" w:eastAsia="BIZ UDGothic" w:hAnsi="BIZ UDGothic"/>
          <w:kern w:val="2"/>
          <w:sz w:val="16"/>
        </w:rPr>
      </w:pPr>
      <w:r w:rsidRPr="00C07E22">
        <w:rPr>
          <w:rFonts w:ascii="BIZ UDGothic" w:eastAsia="BIZ UDGothic" w:hAnsi="BIZ UDGothic" w:hint="eastAsia"/>
          <w:kern w:val="2"/>
          <w:sz w:val="16"/>
        </w:rPr>
        <w:t>事業を行う国や地域の法令及び国際的な規範と本ガイドラインとの間に相違が生じた場合には、それらが定める要求や基準のうち最も厳しいものを適用することとします。</w:t>
      </w:r>
    </w:p>
    <w:p w14:paraId="01B20D1B" w14:textId="77777777" w:rsidR="00237C3B" w:rsidRPr="00C07E22" w:rsidRDefault="00237C3B" w:rsidP="00237C3B">
      <w:pPr>
        <w:numPr>
          <w:ilvl w:val="0"/>
          <w:numId w:val="2"/>
        </w:numPr>
        <w:wordWrap/>
        <w:autoSpaceDE/>
        <w:autoSpaceDN/>
        <w:adjustRightInd/>
        <w:spacing w:line="240" w:lineRule="auto"/>
        <w:rPr>
          <w:rFonts w:ascii="BIZ UDGothic" w:eastAsia="BIZ UDGothic" w:hAnsi="BIZ UDGothic"/>
          <w:kern w:val="2"/>
          <w:sz w:val="16"/>
        </w:rPr>
      </w:pPr>
      <w:r w:rsidRPr="00C07E22">
        <w:rPr>
          <w:rFonts w:ascii="BIZ UDGothic" w:eastAsia="BIZ UDGothic" w:hAnsi="BIZ UDGothic" w:hint="eastAsia"/>
          <w:kern w:val="2"/>
          <w:sz w:val="16"/>
        </w:rPr>
        <w:t>本ガイドラインの内容は、法令や社会的動向等の変化を踏まえ、事前の予告なく改定される場合がありますが、その場合は、改定されたガイドラインが自動的に有効になるものとします。</w:t>
      </w:r>
    </w:p>
    <w:p w14:paraId="26AD670E" w14:textId="77777777" w:rsidR="00883772" w:rsidRPr="00C07E22" w:rsidRDefault="00883772" w:rsidP="008C297E"/>
    <w:p w14:paraId="6557436F" w14:textId="77777777" w:rsidR="007D6872" w:rsidRPr="00C07E22" w:rsidRDefault="00883772" w:rsidP="007D6872">
      <w:pPr>
        <w:jc w:val="right"/>
        <w:rPr>
          <w:rFonts w:ascii="BIZ UDPGothic" w:eastAsia="BIZ UDPGothic" w:hAnsi="BIZ UDPGothic"/>
          <w:sz w:val="28"/>
          <w:szCs w:val="28"/>
        </w:rPr>
      </w:pPr>
      <w:r w:rsidRPr="00C07E22">
        <w:br w:type="page"/>
      </w:r>
      <w:bookmarkStart w:id="196" w:name="_Hlk163822969"/>
      <w:r w:rsidR="007D6872" w:rsidRPr="00C07E22">
        <w:rPr>
          <w:rFonts w:ascii="BIZ UDPGothic" w:eastAsia="BIZ UDPGothic" w:hAnsi="BIZ UDPGothic" w:hint="eastAsia"/>
          <w:sz w:val="28"/>
          <w:szCs w:val="28"/>
        </w:rPr>
        <w:lastRenderedPageBreak/>
        <w:t>別紙２</w:t>
      </w:r>
    </w:p>
    <w:p w14:paraId="5FC2E57B" w14:textId="77777777" w:rsidR="007D6872" w:rsidRPr="00C07E22" w:rsidRDefault="007D6872" w:rsidP="007D6872">
      <w:pPr>
        <w:jc w:val="center"/>
        <w:rPr>
          <w:rFonts w:ascii="BIZ UDPGothic" w:eastAsia="BIZ UDPGothic" w:hAnsi="BIZ UDPGothic"/>
          <w:sz w:val="28"/>
          <w:szCs w:val="28"/>
        </w:rPr>
      </w:pPr>
      <w:r w:rsidRPr="00C07E22">
        <w:rPr>
          <w:rFonts w:ascii="BIZ UDPGothic" w:eastAsia="BIZ UDPGothic" w:hAnsi="BIZ UDPGothic" w:hint="eastAsia"/>
          <w:sz w:val="28"/>
          <w:szCs w:val="28"/>
        </w:rPr>
        <w:t>サイバーセキュリティの確保に関する特約</w:t>
      </w:r>
    </w:p>
    <w:p w14:paraId="52EA9445" w14:textId="77777777" w:rsidR="007D6872" w:rsidRPr="00C07E22" w:rsidRDefault="007D6872" w:rsidP="007D6872">
      <w:pPr>
        <w:rPr>
          <w:rFonts w:ascii="BIZ UDGothic" w:eastAsia="BIZ UDGothic" w:hAnsi="BIZ UDGothic"/>
        </w:rPr>
      </w:pPr>
      <w:r w:rsidRPr="00C07E22">
        <w:rPr>
          <w:rFonts w:ascii="BIZ UDGothic" w:eastAsia="BIZ UDGothic" w:hAnsi="BIZ UDGothic" w:hint="eastAsia"/>
        </w:rPr>
        <w:t xml:space="preserve">　（基本的事項）</w:t>
      </w:r>
    </w:p>
    <w:p w14:paraId="0C470D30" w14:textId="77777777" w:rsidR="007D6872" w:rsidRPr="00C07E22" w:rsidRDefault="007D6872" w:rsidP="007D6872">
      <w:pPr>
        <w:ind w:left="210" w:hangingChars="100" w:hanging="210"/>
        <w:rPr>
          <w:rFonts w:ascii="BIZ UDGothic" w:eastAsia="BIZ UDGothic" w:hAnsi="BIZ UDGothic"/>
        </w:rPr>
      </w:pPr>
      <w:r w:rsidRPr="00C07E22">
        <w:rPr>
          <w:rFonts w:ascii="BIZ UDGothic" w:eastAsia="BIZ UDGothic" w:hAnsi="BIZ UDGothic" w:hint="eastAsia"/>
        </w:rPr>
        <w:t>第１条　乙は、サイバーセキュリティ基本法（平成２６年法律第１０４号）の基本理念にのっとり、本契約書の業務及び乙の事業活動に関し、サイバーセキュリティの確保をしなければならない。</w:t>
      </w:r>
    </w:p>
    <w:p w14:paraId="1CD1900E" w14:textId="77777777" w:rsidR="007D6872" w:rsidRPr="00C07E22" w:rsidRDefault="007D6872" w:rsidP="007D6872">
      <w:pPr>
        <w:ind w:left="210" w:hangingChars="100" w:hanging="210"/>
        <w:rPr>
          <w:rFonts w:ascii="BIZ UDGothic" w:eastAsia="BIZ UDGothic" w:hAnsi="BIZ UDGothic"/>
        </w:rPr>
      </w:pPr>
      <w:r w:rsidRPr="00C07E22">
        <w:rPr>
          <w:rFonts w:ascii="BIZ UDGothic" w:eastAsia="BIZ UDGothic" w:hAnsi="BIZ UDGothic" w:hint="eastAsia"/>
        </w:rPr>
        <w:t xml:space="preserve">　（定義）</w:t>
      </w:r>
    </w:p>
    <w:p w14:paraId="2E90239B" w14:textId="77777777" w:rsidR="007D6872" w:rsidRPr="00C07E22" w:rsidRDefault="007D6872" w:rsidP="007D6872">
      <w:pPr>
        <w:ind w:left="210" w:hangingChars="100" w:hanging="210"/>
        <w:rPr>
          <w:rFonts w:ascii="BIZ UDGothic" w:eastAsia="BIZ UDGothic" w:hAnsi="BIZ UDGothic"/>
        </w:rPr>
      </w:pPr>
      <w:r w:rsidRPr="00C07E22">
        <w:rPr>
          <w:rFonts w:ascii="BIZ UDGothic" w:eastAsia="BIZ UDGothic" w:hAnsi="BIZ UDGothic" w:hint="eastAsia"/>
        </w:rPr>
        <w:t>第２条　本特約における用語の定義は、次に掲げるとおりとする。</w:t>
      </w:r>
    </w:p>
    <w:p w14:paraId="6AB2C5D3" w14:textId="77777777" w:rsidR="007D6872" w:rsidRPr="00C07E22" w:rsidRDefault="007D6872" w:rsidP="007D6872">
      <w:pPr>
        <w:ind w:left="420" w:hangingChars="200" w:hanging="420"/>
        <w:rPr>
          <w:rFonts w:ascii="BIZ UDGothic" w:eastAsia="BIZ UDGothic" w:hAnsi="BIZ UDGothic"/>
        </w:rPr>
      </w:pPr>
      <w:r w:rsidRPr="00C07E22">
        <w:rPr>
          <w:rFonts w:ascii="BIZ UDGothic" w:eastAsia="BIZ UDGothic" w:hAnsi="BIZ UDGothic" w:hint="eastAsia"/>
        </w:rPr>
        <w:t>（１）サイバーセキュリティ　電磁的記録の漏えい、滅失又は毀損の防止その他の安全管理のために必要な措置並びに情報システム及び情報通信ネットワークの安全性及び信頼性の確保のために必要な措置が講じられ、その状態が適切に維持管理されていることをいう。</w:t>
      </w:r>
    </w:p>
    <w:p w14:paraId="675C2BA8" w14:textId="77777777" w:rsidR="007D6872" w:rsidRPr="00C07E22" w:rsidRDefault="007D6872" w:rsidP="007D6872">
      <w:pPr>
        <w:ind w:left="420" w:hangingChars="200" w:hanging="420"/>
        <w:rPr>
          <w:rFonts w:ascii="BIZ UDGothic" w:eastAsia="BIZ UDGothic" w:hAnsi="BIZ UDGothic"/>
        </w:rPr>
      </w:pPr>
      <w:r w:rsidRPr="00C07E22">
        <w:rPr>
          <w:rFonts w:ascii="BIZ UDGothic" w:eastAsia="BIZ UDGothic" w:hAnsi="BIZ UDGothic" w:hint="eastAsia"/>
        </w:rPr>
        <w:t>（２）サイバーインシデント　サイバーセキュリティを脅かす事象又はその予兆のことをいう。</w:t>
      </w:r>
    </w:p>
    <w:p w14:paraId="5603BD79" w14:textId="77777777" w:rsidR="007D6872" w:rsidRPr="00C07E22" w:rsidRDefault="007D6872" w:rsidP="007D6872">
      <w:pPr>
        <w:ind w:left="420" w:hangingChars="200" w:hanging="420"/>
        <w:rPr>
          <w:rFonts w:ascii="BIZ UDGothic" w:eastAsia="BIZ UDGothic" w:hAnsi="BIZ UDGothic"/>
        </w:rPr>
      </w:pPr>
      <w:r w:rsidRPr="00C07E22">
        <w:rPr>
          <w:rFonts w:ascii="BIZ UDGothic" w:eastAsia="BIZ UDGothic" w:hAnsi="BIZ UDGothic" w:hint="eastAsia"/>
        </w:rPr>
        <w:t>（３）サイバー攻撃　悪意のある第三者又は内部不正によって、サイバーセキュリティを故意に侵害し、又は妨害する行為をいう。</w:t>
      </w:r>
    </w:p>
    <w:p w14:paraId="6888A4F2" w14:textId="77777777" w:rsidR="007D6872" w:rsidRPr="00C07E22" w:rsidRDefault="007D6872" w:rsidP="007D6872">
      <w:pPr>
        <w:ind w:leftChars="100" w:left="420" w:hangingChars="100" w:hanging="210"/>
        <w:rPr>
          <w:rFonts w:ascii="BIZ UDGothic" w:eastAsia="BIZ UDGothic" w:hAnsi="BIZ UDGothic"/>
        </w:rPr>
      </w:pPr>
      <w:r w:rsidRPr="00C07E22">
        <w:rPr>
          <w:rFonts w:ascii="BIZ UDGothic" w:eastAsia="BIZ UDGothic" w:hAnsi="BIZ UDGothic" w:hint="eastAsia"/>
        </w:rPr>
        <w:t>（サイバーインシデントの予防及び被害の拡大防止）</w:t>
      </w:r>
    </w:p>
    <w:p w14:paraId="5D2CB785" w14:textId="77777777" w:rsidR="007D6872" w:rsidRPr="00C07E22" w:rsidRDefault="007D6872" w:rsidP="007D6872">
      <w:pPr>
        <w:ind w:left="210" w:hangingChars="100" w:hanging="210"/>
        <w:rPr>
          <w:rFonts w:ascii="BIZ UDGothic" w:eastAsia="BIZ UDGothic" w:hAnsi="BIZ UDGothic"/>
        </w:rPr>
      </w:pPr>
      <w:r w:rsidRPr="00C07E22">
        <w:rPr>
          <w:rFonts w:ascii="BIZ UDGothic" w:eastAsia="BIZ UDGothic" w:hAnsi="BIZ UDGothic" w:hint="eastAsia"/>
        </w:rPr>
        <w:t>第３条　乙は、業務に係るデータを取り扱う情報システムにサイバーセキュリティ対策を施し、サイバーインシデントによる被害を未然に防止するとともに、サイバーインシデントが発生した際には、速やかに当該インシデントに対応し、被害を最小限とするための措置を実施しなければならない。</w:t>
      </w:r>
    </w:p>
    <w:p w14:paraId="178960D4" w14:textId="77777777" w:rsidR="007D6872" w:rsidRPr="00C07E22" w:rsidRDefault="007D6872" w:rsidP="007D6872">
      <w:pPr>
        <w:ind w:leftChars="100" w:left="210"/>
        <w:rPr>
          <w:rFonts w:ascii="BIZ UDGothic" w:eastAsia="BIZ UDGothic" w:hAnsi="BIZ UDGothic"/>
        </w:rPr>
      </w:pPr>
      <w:r w:rsidRPr="00C07E22">
        <w:rPr>
          <w:rFonts w:ascii="BIZ UDGothic" w:eastAsia="BIZ UDGothic" w:hAnsi="BIZ UDGothic" w:hint="eastAsia"/>
        </w:rPr>
        <w:t>（サイバーセキュリティ対策の実施）</w:t>
      </w:r>
    </w:p>
    <w:p w14:paraId="0C5473FE" w14:textId="77777777" w:rsidR="007D6872" w:rsidRPr="00C07E22" w:rsidRDefault="007D6872" w:rsidP="007D6872">
      <w:pPr>
        <w:ind w:left="210" w:hangingChars="100" w:hanging="210"/>
        <w:rPr>
          <w:rFonts w:ascii="BIZ UDGothic" w:eastAsia="BIZ UDGothic" w:hAnsi="BIZ UDGothic"/>
        </w:rPr>
      </w:pPr>
      <w:r w:rsidRPr="00C07E22">
        <w:rPr>
          <w:rFonts w:ascii="BIZ UDGothic" w:eastAsia="BIZ UDGothic" w:hAnsi="BIZ UDGothic" w:hint="eastAsia"/>
        </w:rPr>
        <w:t>第</w:t>
      </w:r>
      <w:r w:rsidRPr="00C07E22">
        <w:rPr>
          <w:rFonts w:ascii="BIZ UDGothic" w:eastAsia="BIZ UDGothic" w:hAnsi="BIZ UDGothic"/>
        </w:rPr>
        <w:t>４</w:t>
      </w:r>
      <w:r w:rsidRPr="00C07E22">
        <w:rPr>
          <w:rFonts w:ascii="BIZ UDGothic" w:eastAsia="BIZ UDGothic" w:hAnsi="BIZ UDGothic" w:hint="eastAsia"/>
        </w:rPr>
        <w:t>条</w:t>
      </w:r>
      <w:r w:rsidRPr="00C07E22">
        <w:rPr>
          <w:rFonts w:ascii="BIZ UDGothic" w:eastAsia="BIZ UDGothic" w:hAnsi="BIZ UDGothic"/>
        </w:rPr>
        <w:t xml:space="preserve">　乙は、業務に係るデータを取り扱う情報システムにおいて、次に掲げるサイバーセキュリティ対策の項目を実施していなければならない。乙は、項目の対策が満たされていることを理由としてサイバーセキュリティを低下させてはならないことはもとより、その向上を図るように努めなければならない。</w:t>
      </w:r>
    </w:p>
    <w:p w14:paraId="1EF29BFC" w14:textId="77777777" w:rsidR="007D6872" w:rsidRPr="00C07E22" w:rsidRDefault="007D6872" w:rsidP="007D6872">
      <w:pPr>
        <w:ind w:left="420" w:hangingChars="200" w:hanging="420"/>
        <w:rPr>
          <w:rFonts w:ascii="BIZ UDGothic" w:eastAsia="BIZ UDGothic" w:hAnsi="BIZ UDGothic"/>
        </w:rPr>
      </w:pPr>
      <w:r w:rsidRPr="00C07E22">
        <w:rPr>
          <w:rFonts w:ascii="BIZ UDGothic" w:eastAsia="BIZ UDGothic" w:hAnsi="BIZ UDGothic" w:hint="eastAsia"/>
        </w:rPr>
        <w:t>（１）マルウェア対策ソフトウェアや不正侵入防止装置等のセキュリティ製品の導入</w:t>
      </w:r>
    </w:p>
    <w:p w14:paraId="5C56DBAD" w14:textId="77777777" w:rsidR="007D6872" w:rsidRPr="00C07E22" w:rsidRDefault="007D6872" w:rsidP="007D6872">
      <w:pPr>
        <w:ind w:left="420" w:hangingChars="200" w:hanging="420"/>
        <w:rPr>
          <w:rFonts w:ascii="BIZ UDGothic" w:eastAsia="BIZ UDGothic" w:hAnsi="BIZ UDGothic"/>
        </w:rPr>
      </w:pPr>
      <w:r w:rsidRPr="00C07E22">
        <w:rPr>
          <w:rFonts w:ascii="BIZ UDGothic" w:eastAsia="BIZ UDGothic" w:hAnsi="BIZ UDGothic"/>
        </w:rPr>
        <w:t>（２）セキュリティ更新プログラム等の適用</w:t>
      </w:r>
    </w:p>
    <w:p w14:paraId="0B36607B" w14:textId="77777777" w:rsidR="007D6872" w:rsidRPr="00C07E22" w:rsidRDefault="007D6872" w:rsidP="007D6872">
      <w:pPr>
        <w:ind w:left="420" w:hangingChars="200" w:hanging="420"/>
        <w:rPr>
          <w:rFonts w:ascii="BIZ UDGothic" w:eastAsia="BIZ UDGothic" w:hAnsi="BIZ UDGothic"/>
        </w:rPr>
      </w:pPr>
      <w:r w:rsidRPr="00C07E22">
        <w:rPr>
          <w:rFonts w:ascii="BIZ UDGothic" w:eastAsia="BIZ UDGothic" w:hAnsi="BIZ UDGothic" w:hint="eastAsia"/>
        </w:rPr>
        <w:t>（３）主体認証機能の実装</w:t>
      </w:r>
    </w:p>
    <w:p w14:paraId="401FFFFD" w14:textId="77777777" w:rsidR="007D6872" w:rsidRPr="00C07E22" w:rsidRDefault="007D6872" w:rsidP="007D6872">
      <w:pPr>
        <w:ind w:left="420" w:hangingChars="200" w:hanging="420"/>
        <w:rPr>
          <w:rFonts w:ascii="BIZ UDGothic" w:eastAsia="BIZ UDGothic" w:hAnsi="BIZ UDGothic"/>
        </w:rPr>
      </w:pPr>
      <w:r w:rsidRPr="00C07E22">
        <w:rPr>
          <w:rFonts w:ascii="BIZ UDGothic" w:eastAsia="BIZ UDGothic" w:hAnsi="BIZ UDGothic" w:hint="eastAsia"/>
        </w:rPr>
        <w:t>（４）データのバックアップ</w:t>
      </w:r>
    </w:p>
    <w:p w14:paraId="26AC5452" w14:textId="77777777" w:rsidR="007D6872" w:rsidRPr="00C07E22" w:rsidRDefault="007D6872" w:rsidP="007D6872">
      <w:pPr>
        <w:ind w:left="420" w:hangingChars="200" w:hanging="420"/>
        <w:rPr>
          <w:rFonts w:ascii="BIZ UDGothic" w:eastAsia="BIZ UDGothic" w:hAnsi="BIZ UDGothic"/>
        </w:rPr>
      </w:pPr>
      <w:r w:rsidRPr="00C07E22">
        <w:rPr>
          <w:rFonts w:ascii="BIZ UDGothic" w:eastAsia="BIZ UDGothic" w:hAnsi="BIZ UDGothic" w:hint="eastAsia"/>
        </w:rPr>
        <w:t>（５）業務外端末の接続制限</w:t>
      </w:r>
    </w:p>
    <w:p w14:paraId="3C2B853D" w14:textId="77777777" w:rsidR="007D6872" w:rsidRPr="00C07E22" w:rsidRDefault="007D6872" w:rsidP="007D6872">
      <w:pPr>
        <w:ind w:leftChars="100" w:left="210"/>
        <w:rPr>
          <w:rFonts w:ascii="BIZ UDGothic" w:eastAsia="BIZ UDGothic" w:hAnsi="BIZ UDGothic"/>
        </w:rPr>
      </w:pPr>
      <w:r w:rsidRPr="00C07E22">
        <w:rPr>
          <w:rFonts w:ascii="BIZ UDGothic" w:eastAsia="BIZ UDGothic" w:hAnsi="BIZ UDGothic" w:hint="eastAsia"/>
        </w:rPr>
        <w:t>（脆弱性に関する情報の収集）</w:t>
      </w:r>
    </w:p>
    <w:p w14:paraId="6CA33885" w14:textId="77777777" w:rsidR="007D6872" w:rsidRPr="00C07E22" w:rsidRDefault="007D6872" w:rsidP="007D6872">
      <w:pPr>
        <w:ind w:left="141" w:hangingChars="67" w:hanging="141"/>
        <w:rPr>
          <w:rFonts w:ascii="BIZ UDGothic" w:eastAsia="BIZ UDGothic" w:hAnsi="BIZ UDGothic"/>
        </w:rPr>
      </w:pPr>
      <w:r w:rsidRPr="00C07E22">
        <w:rPr>
          <w:rFonts w:ascii="BIZ UDGothic" w:eastAsia="BIZ UDGothic" w:hAnsi="BIZ UDGothic" w:hint="eastAsia"/>
        </w:rPr>
        <w:t>第５条　乙は、前条第２号の実施のために、自らが使用しているプログラム等の脆弱性であって、乙の環境で悪用されるおそれがあるものに関する情報を収集するように努め、重大</w:t>
      </w:r>
      <w:r w:rsidRPr="00C07E22">
        <w:rPr>
          <w:rFonts w:ascii="BIZ UDGothic" w:eastAsia="BIZ UDGothic" w:hAnsi="BIZ UDGothic" w:hint="eastAsia"/>
        </w:rPr>
        <w:lastRenderedPageBreak/>
        <w:t>な脆弱性が公開された場合に直ちに対応できるようにしなければならない。</w:t>
      </w:r>
    </w:p>
    <w:p w14:paraId="4CBC2B78" w14:textId="77777777" w:rsidR="007D6872" w:rsidRPr="00C07E22" w:rsidRDefault="007D6872" w:rsidP="007D6872">
      <w:pPr>
        <w:ind w:firstLineChars="100" w:firstLine="210"/>
        <w:rPr>
          <w:rFonts w:ascii="BIZ UDGothic" w:eastAsia="BIZ UDGothic" w:hAnsi="BIZ UDGothic"/>
        </w:rPr>
      </w:pPr>
      <w:r w:rsidRPr="00C07E22">
        <w:rPr>
          <w:rFonts w:ascii="BIZ UDGothic" w:eastAsia="BIZ UDGothic" w:hAnsi="BIZ UDGothic" w:hint="eastAsia"/>
        </w:rPr>
        <w:t>（クラウドサービスの利用）</w:t>
      </w:r>
    </w:p>
    <w:p w14:paraId="69DC7CD3" w14:textId="77777777" w:rsidR="007D6872" w:rsidRPr="00C07E22" w:rsidRDefault="007D6872" w:rsidP="007D6872">
      <w:pPr>
        <w:ind w:leftChars="-63" w:left="143" w:hangingChars="131" w:hanging="275"/>
        <w:rPr>
          <w:rFonts w:ascii="BIZ UDGothic" w:eastAsia="BIZ UDGothic" w:hAnsi="BIZ UDGothic"/>
        </w:rPr>
      </w:pPr>
      <w:r w:rsidRPr="00C07E22">
        <w:rPr>
          <w:rFonts w:ascii="BIZ UDGothic" w:eastAsia="BIZ UDGothic" w:hAnsi="BIZ UDGothic" w:hint="eastAsia"/>
        </w:rPr>
        <w:t>第６条　乙は、クラウドサービスを通じて業務に係るデータを取り扱う場合、次に掲げる事項を甲に対して報告しなければならない。これらを報告することが困難な場合は、報告することが困難な理由及び参考となる情報を甲に対して報告しなければならない。</w:t>
      </w:r>
    </w:p>
    <w:p w14:paraId="4AAD8983" w14:textId="77777777" w:rsidR="007D6872" w:rsidRPr="00C07E22" w:rsidRDefault="007D6872" w:rsidP="007D6872">
      <w:pPr>
        <w:ind w:left="420" w:hangingChars="200" w:hanging="420"/>
        <w:rPr>
          <w:rFonts w:ascii="BIZ UDGothic" w:eastAsia="BIZ UDGothic" w:hAnsi="BIZ UDGothic"/>
        </w:rPr>
      </w:pPr>
      <w:r w:rsidRPr="00C07E22">
        <w:rPr>
          <w:rFonts w:ascii="BIZ UDGothic" w:eastAsia="BIZ UDGothic" w:hAnsi="BIZ UDGothic"/>
        </w:rPr>
        <w:t>（１）データが保存されるサーバーの所在国（外国の場合に限る）</w:t>
      </w:r>
    </w:p>
    <w:p w14:paraId="7E813EC7" w14:textId="77777777" w:rsidR="007D6872" w:rsidRPr="00C07E22" w:rsidRDefault="007D6872" w:rsidP="007D6872">
      <w:pPr>
        <w:ind w:left="420" w:hangingChars="200" w:hanging="420"/>
        <w:rPr>
          <w:rFonts w:ascii="BIZ UDGothic" w:eastAsia="BIZ UDGothic" w:hAnsi="BIZ UDGothic"/>
        </w:rPr>
      </w:pPr>
      <w:r w:rsidRPr="00C07E22">
        <w:rPr>
          <w:rFonts w:ascii="BIZ UDGothic" w:eastAsia="BIZ UDGothic" w:hAnsi="BIZ UDGothic"/>
        </w:rPr>
        <w:t>（２）クラウドサービスを提供する事業者の名称及び当該事業者の所在国（外国にある事業者が提供するクラウドサービスを利用する場合に限る）</w:t>
      </w:r>
    </w:p>
    <w:p w14:paraId="3F52507A" w14:textId="77777777" w:rsidR="007D6872" w:rsidRPr="00C07E22" w:rsidRDefault="007D6872" w:rsidP="007D6872">
      <w:pPr>
        <w:ind w:firstLineChars="100" w:firstLine="210"/>
        <w:rPr>
          <w:rFonts w:ascii="BIZ UDGothic" w:eastAsia="BIZ UDGothic" w:hAnsi="BIZ UDGothic"/>
        </w:rPr>
      </w:pPr>
      <w:r w:rsidRPr="00C07E22">
        <w:rPr>
          <w:rFonts w:ascii="BIZ UDGothic" w:eastAsia="BIZ UDGothic" w:hAnsi="BIZ UDGothic" w:hint="eastAsia"/>
        </w:rPr>
        <w:t>（サイバーインシデント対応体制の管理）</w:t>
      </w:r>
    </w:p>
    <w:p w14:paraId="53E63FA5" w14:textId="77777777" w:rsidR="007D6872" w:rsidRPr="00C07E22" w:rsidRDefault="007D6872" w:rsidP="007D6872">
      <w:pPr>
        <w:ind w:left="210" w:hangingChars="100" w:hanging="210"/>
        <w:rPr>
          <w:rFonts w:ascii="BIZ UDGothic" w:eastAsia="BIZ UDGothic" w:hAnsi="BIZ UDGothic"/>
        </w:rPr>
      </w:pPr>
      <w:r w:rsidRPr="00C07E22">
        <w:rPr>
          <w:rFonts w:ascii="BIZ UDGothic" w:eastAsia="BIZ UDGothic" w:hAnsi="BIZ UDGothic" w:hint="eastAsia"/>
        </w:rPr>
        <w:t>第７条　乙は、サイバーインシデント対応体制（以下、対応体制とする。）を本契約の締結前に整えておかなければならない。なお、対応体制の支援を、外部の第三者に委託することを妨げないが、その委託に係る費用は乙において負担するものとする。</w:t>
      </w:r>
    </w:p>
    <w:p w14:paraId="4324894A" w14:textId="77777777" w:rsidR="007D6872" w:rsidRPr="00C07E22" w:rsidRDefault="007D6872" w:rsidP="007D6872">
      <w:pPr>
        <w:ind w:left="210" w:hangingChars="100" w:hanging="210"/>
        <w:rPr>
          <w:rFonts w:ascii="BIZ UDGothic" w:eastAsia="BIZ UDGothic" w:hAnsi="BIZ UDGothic"/>
        </w:rPr>
      </w:pPr>
      <w:r w:rsidRPr="00C07E22">
        <w:rPr>
          <w:rFonts w:ascii="BIZ UDGothic" w:eastAsia="BIZ UDGothic" w:hAnsi="BIZ UDGothic" w:hint="eastAsia"/>
        </w:rPr>
        <w:t>２　前項の対応体制を例示すると、次に掲げるとおりである。</w:t>
      </w:r>
    </w:p>
    <w:p w14:paraId="6BB3A862" w14:textId="77777777" w:rsidR="007D6872" w:rsidRPr="00C07E22" w:rsidRDefault="007D6872" w:rsidP="007D6872">
      <w:pPr>
        <w:rPr>
          <w:rFonts w:ascii="BIZ UDGothic" w:eastAsia="BIZ UDGothic" w:hAnsi="BIZ UDGothic"/>
        </w:rPr>
      </w:pPr>
      <w:r w:rsidRPr="00C07E22">
        <w:rPr>
          <w:rFonts w:ascii="BIZ UDGothic" w:eastAsia="BIZ UDGothic" w:hAnsi="BIZ UDGothic" w:hint="eastAsia"/>
        </w:rPr>
        <w:t>（１）責任者の明確化</w:t>
      </w:r>
    </w:p>
    <w:p w14:paraId="664FA2E6" w14:textId="77777777" w:rsidR="007D6872" w:rsidRPr="00C07E22" w:rsidRDefault="007D6872" w:rsidP="007D6872">
      <w:pPr>
        <w:rPr>
          <w:rFonts w:ascii="BIZ UDGothic" w:eastAsia="BIZ UDGothic" w:hAnsi="BIZ UDGothic"/>
        </w:rPr>
      </w:pPr>
      <w:r w:rsidRPr="00C07E22">
        <w:rPr>
          <w:rFonts w:ascii="BIZ UDGothic" w:eastAsia="BIZ UDGothic" w:hAnsi="BIZ UDGothic" w:hint="eastAsia"/>
        </w:rPr>
        <w:t>（２）連絡窓口の設置</w:t>
      </w:r>
    </w:p>
    <w:p w14:paraId="18292F98" w14:textId="77777777" w:rsidR="007D6872" w:rsidRPr="00C07E22" w:rsidRDefault="007D6872" w:rsidP="007D6872">
      <w:pPr>
        <w:ind w:left="210" w:hangingChars="100" w:hanging="210"/>
        <w:rPr>
          <w:rFonts w:ascii="BIZ UDGothic" w:eastAsia="BIZ UDGothic" w:hAnsi="BIZ UDGothic"/>
        </w:rPr>
      </w:pPr>
      <w:r w:rsidRPr="00C07E22">
        <w:rPr>
          <w:rFonts w:ascii="BIZ UDGothic" w:eastAsia="BIZ UDGothic" w:hAnsi="BIZ UDGothic" w:hint="eastAsia"/>
        </w:rPr>
        <w:t>（３）被害状況の把握</w:t>
      </w:r>
    </w:p>
    <w:p w14:paraId="7F138C1E" w14:textId="77777777" w:rsidR="007D6872" w:rsidRPr="00C07E22" w:rsidRDefault="007D6872" w:rsidP="007D6872">
      <w:pPr>
        <w:ind w:left="210" w:hangingChars="100" w:hanging="210"/>
        <w:rPr>
          <w:rFonts w:ascii="BIZ UDGothic" w:eastAsia="BIZ UDGothic" w:hAnsi="BIZ UDGothic"/>
        </w:rPr>
      </w:pPr>
      <w:r w:rsidRPr="00C07E22">
        <w:rPr>
          <w:rFonts w:ascii="BIZ UDGothic" w:eastAsia="BIZ UDGothic" w:hAnsi="BIZ UDGothic" w:hint="eastAsia"/>
        </w:rPr>
        <w:t>（４）被害拡大の軽減・防止処置</w:t>
      </w:r>
    </w:p>
    <w:p w14:paraId="2BF35A0E" w14:textId="77777777" w:rsidR="007D6872" w:rsidRPr="00C07E22" w:rsidRDefault="007D6872" w:rsidP="007D6872">
      <w:pPr>
        <w:ind w:left="210" w:hangingChars="100" w:hanging="210"/>
        <w:rPr>
          <w:rFonts w:ascii="BIZ UDGothic" w:eastAsia="BIZ UDGothic" w:hAnsi="BIZ UDGothic"/>
        </w:rPr>
      </w:pPr>
      <w:r w:rsidRPr="00C07E22">
        <w:rPr>
          <w:rFonts w:ascii="BIZ UDGothic" w:eastAsia="BIZ UDGothic" w:hAnsi="BIZ UDGothic" w:hint="eastAsia"/>
        </w:rPr>
        <w:t>（５）原因究明のための調査</w:t>
      </w:r>
    </w:p>
    <w:p w14:paraId="31D28801" w14:textId="77777777" w:rsidR="007D6872" w:rsidRPr="00C07E22" w:rsidRDefault="007D6872" w:rsidP="007D6872">
      <w:pPr>
        <w:ind w:left="210" w:hangingChars="100" w:hanging="210"/>
        <w:rPr>
          <w:rFonts w:ascii="BIZ UDGothic" w:eastAsia="BIZ UDGothic" w:hAnsi="BIZ UDGothic"/>
        </w:rPr>
      </w:pPr>
      <w:r w:rsidRPr="00C07E22">
        <w:rPr>
          <w:rFonts w:ascii="BIZ UDGothic" w:eastAsia="BIZ UDGothic" w:hAnsi="BIZ UDGothic" w:hint="eastAsia"/>
        </w:rPr>
        <w:t>（６）再発防止策の策定及び実施</w:t>
      </w:r>
    </w:p>
    <w:p w14:paraId="74B85BB0" w14:textId="77777777" w:rsidR="007D6872" w:rsidRPr="00C07E22" w:rsidRDefault="007D6872" w:rsidP="007D6872">
      <w:pPr>
        <w:ind w:left="210" w:hangingChars="100" w:hanging="210"/>
        <w:rPr>
          <w:rFonts w:ascii="BIZ UDGothic" w:eastAsia="BIZ UDGothic" w:hAnsi="BIZ UDGothic"/>
        </w:rPr>
      </w:pPr>
      <w:r w:rsidRPr="00C07E22">
        <w:rPr>
          <w:rFonts w:ascii="BIZ UDGothic" w:eastAsia="BIZ UDGothic" w:hAnsi="BIZ UDGothic" w:hint="eastAsia"/>
        </w:rPr>
        <w:t xml:space="preserve">　（サイバーインシデント発生時の報告）</w:t>
      </w:r>
    </w:p>
    <w:p w14:paraId="5FA25A29" w14:textId="77777777" w:rsidR="007D6872" w:rsidRPr="00C07E22" w:rsidRDefault="007D6872" w:rsidP="007D6872">
      <w:pPr>
        <w:ind w:left="210" w:hangingChars="100" w:hanging="210"/>
        <w:rPr>
          <w:rFonts w:ascii="BIZ UDGothic" w:eastAsia="BIZ UDGothic" w:hAnsi="BIZ UDGothic"/>
        </w:rPr>
      </w:pPr>
      <w:r w:rsidRPr="00C07E22">
        <w:rPr>
          <w:rFonts w:ascii="BIZ UDGothic" w:eastAsia="BIZ UDGothic" w:hAnsi="BIZ UDGothic" w:hint="eastAsia"/>
        </w:rPr>
        <w:t>第８条　乙は、業務に係るデータの取り扱う情報システムによらず、乙の組織内でサイバーインシデントの発生を知ったときは、直ちに甲に報告するとともに、第７条に基づく対処を実施するものとする。また、乙は、甲から、乙の組織内でサイバーインシデントが発生した又は発生した疑いがある旨の連絡を受けたときは、直ちに必要な事実確認等を行い、甲に対して確認等の結果を報告し、必要に応じて第７条に基づく対処を実施するものとする。</w:t>
      </w:r>
    </w:p>
    <w:p w14:paraId="7269AE09" w14:textId="77777777" w:rsidR="007D6872" w:rsidRPr="00C07E22" w:rsidRDefault="007D6872" w:rsidP="007D6872">
      <w:pPr>
        <w:ind w:left="210" w:hangingChars="100" w:hanging="210"/>
        <w:rPr>
          <w:rFonts w:ascii="BIZ UDGothic" w:eastAsia="BIZ UDGothic" w:hAnsi="BIZ UDGothic"/>
        </w:rPr>
      </w:pPr>
      <w:r w:rsidRPr="00C07E22">
        <w:rPr>
          <w:rFonts w:ascii="BIZ UDGothic" w:eastAsia="BIZ UDGothic" w:hAnsi="BIZ UDGothic" w:hint="eastAsia"/>
        </w:rPr>
        <w:t xml:space="preserve">　（サイバーインシデントの公表）</w:t>
      </w:r>
    </w:p>
    <w:p w14:paraId="5B4672A0" w14:textId="77777777" w:rsidR="007D6872" w:rsidRPr="00C07E22" w:rsidRDefault="007D6872" w:rsidP="007D6872">
      <w:pPr>
        <w:ind w:left="210" w:hangingChars="100" w:hanging="210"/>
        <w:rPr>
          <w:rFonts w:ascii="BIZ UDGothic" w:eastAsia="BIZ UDGothic" w:hAnsi="BIZ UDGothic"/>
        </w:rPr>
      </w:pPr>
      <w:r w:rsidRPr="00C07E22">
        <w:rPr>
          <w:rFonts w:ascii="BIZ UDGothic" w:eastAsia="BIZ UDGothic" w:hAnsi="BIZ UDGothic" w:hint="eastAsia"/>
        </w:rPr>
        <w:t>第９条　乙は、甲の事前の承諾がある場合または法令上必要な場合を除き、業務に係るサイバーインシデントに関する公表を行ってはならない。</w:t>
      </w:r>
    </w:p>
    <w:p w14:paraId="38A83892" w14:textId="77777777" w:rsidR="007D6872" w:rsidRPr="00C07E22" w:rsidRDefault="007D6872" w:rsidP="007D6872">
      <w:pPr>
        <w:ind w:left="210" w:hangingChars="100" w:hanging="210"/>
        <w:rPr>
          <w:rFonts w:ascii="BIZ UDGothic" w:eastAsia="BIZ UDGothic" w:hAnsi="BIZ UDGothic"/>
        </w:rPr>
      </w:pPr>
      <w:r w:rsidRPr="00C07E22">
        <w:rPr>
          <w:rFonts w:ascii="BIZ UDGothic" w:eastAsia="BIZ UDGothic" w:hAnsi="BIZ UDGothic" w:hint="eastAsia"/>
        </w:rPr>
        <w:t xml:space="preserve">　（サイバーセキュリティ監査の受け入れ）</w:t>
      </w:r>
    </w:p>
    <w:p w14:paraId="288F07B7" w14:textId="77777777" w:rsidR="007D6872" w:rsidRPr="00C07E22" w:rsidRDefault="007D6872" w:rsidP="007D6872">
      <w:pPr>
        <w:ind w:left="210" w:hangingChars="100" w:hanging="210"/>
        <w:rPr>
          <w:rFonts w:ascii="BIZ UDGothic" w:eastAsia="BIZ UDGothic" w:hAnsi="BIZ UDGothic"/>
        </w:rPr>
      </w:pPr>
      <w:r w:rsidRPr="00C07E22">
        <w:rPr>
          <w:rFonts w:ascii="BIZ UDGothic" w:eastAsia="BIZ UDGothic" w:hAnsi="BIZ UDGothic" w:hint="eastAsia"/>
        </w:rPr>
        <w:t>第</w:t>
      </w:r>
      <w:r w:rsidRPr="00C07E22">
        <w:rPr>
          <w:rFonts w:ascii="BIZ UDGothic" w:eastAsia="BIZ UDGothic" w:hAnsi="BIZ UDGothic"/>
        </w:rPr>
        <w:t>10</w:t>
      </w:r>
      <w:r w:rsidRPr="00C07E22">
        <w:rPr>
          <w:rFonts w:ascii="BIZ UDGothic" w:eastAsia="BIZ UDGothic" w:hAnsi="BIZ UDGothic" w:hint="eastAsia"/>
        </w:rPr>
        <w:t>条　甲がサイバーセキュリティ対策の履行状況を確認するためにサイバーセキュリティ監査の実施を必要と判断した場合、乙は甲が定めた実施内容（監査内容、対象範囲、実施者等）に基づく立入検査を受け入れられるようにしなければならない。</w:t>
      </w:r>
      <w:commentRangeStart w:id="197"/>
      <w:ins w:id="198" w:author="Yoshiki Ikegami" w:date="2024-05-20T01:24:00Z">
        <w:del w:id="199" w:author="TM新技術推進" w:date="2024-05-27T09:33:00Z">
          <w:r w:rsidR="00F03C4F" w:rsidDel="006F433A">
            <w:rPr>
              <w:rFonts w:ascii="BIZ UDGothic" w:eastAsia="BIZ UDGothic" w:hAnsi="BIZ UDGothic" w:hint="eastAsia"/>
            </w:rPr>
            <w:delText>但し</w:delText>
          </w:r>
        </w:del>
      </w:ins>
      <w:commentRangeEnd w:id="197"/>
      <w:r w:rsidR="006F433A">
        <w:rPr>
          <w:rStyle w:val="a4"/>
        </w:rPr>
        <w:commentReference w:id="197"/>
      </w:r>
      <w:ins w:id="200" w:author="TM新技術推進" w:date="2024-05-27T09:33:00Z">
        <w:r w:rsidR="006F433A">
          <w:rPr>
            <w:rFonts w:ascii="BIZ UDGothic" w:eastAsia="BIZ UDGothic" w:hAnsi="BIZ UDGothic" w:hint="eastAsia"/>
          </w:rPr>
          <w:t>ただし</w:t>
        </w:r>
      </w:ins>
      <w:ins w:id="201" w:author="Yoshiki Ikegami" w:date="2024-05-20T01:24:00Z">
        <w:r w:rsidR="00F03C4F">
          <w:rPr>
            <w:rFonts w:ascii="BIZ UDGothic" w:eastAsia="BIZ UDGothic" w:hAnsi="BIZ UDGothic" w:hint="eastAsia"/>
          </w:rPr>
          <w:t>、甲及び乙は、乙の事業に支障を</w:t>
        </w:r>
      </w:ins>
      <w:ins w:id="202" w:author="Yoshiki Ikegami" w:date="2024-05-20T01:25:00Z">
        <w:r w:rsidR="00F03C4F">
          <w:rPr>
            <w:rFonts w:ascii="BIZ UDGothic" w:eastAsia="BIZ UDGothic" w:hAnsi="BIZ UDGothic" w:hint="eastAsia"/>
          </w:rPr>
          <w:t>及ぼさないように最大限配慮し、その実施時期・内容を協議のうえ定めるものとする。</w:t>
        </w:r>
      </w:ins>
    </w:p>
    <w:p w14:paraId="1227C6AF" w14:textId="77777777" w:rsidR="007D6872" w:rsidRPr="00C07E22" w:rsidRDefault="007D6872" w:rsidP="007D6872">
      <w:pPr>
        <w:rPr>
          <w:rFonts w:ascii="BIZ UDGothic" w:eastAsia="BIZ UDGothic" w:hAnsi="BIZ UDGothic"/>
        </w:rPr>
      </w:pPr>
      <w:r w:rsidRPr="00C07E22">
        <w:rPr>
          <w:rFonts w:ascii="BIZ UDGothic" w:eastAsia="BIZ UDGothic" w:hAnsi="BIZ UDGothic"/>
        </w:rPr>
        <w:br w:type="page"/>
      </w:r>
      <w:r w:rsidRPr="00C07E22">
        <w:rPr>
          <w:rFonts w:ascii="BIZ UDGothic" w:eastAsia="BIZ UDGothic" w:hAnsi="BIZ UDGothic" w:hint="eastAsia"/>
        </w:rPr>
        <w:lastRenderedPageBreak/>
        <w:t xml:space="preserve">　（再委託先のサイバーセキュリティ対策）</w:t>
      </w:r>
    </w:p>
    <w:p w14:paraId="1AFDDAD4" w14:textId="77777777" w:rsidR="007D6872" w:rsidRPr="00C07E22" w:rsidRDefault="007D6872" w:rsidP="007D6872">
      <w:pPr>
        <w:ind w:left="210" w:hangingChars="100" w:hanging="210"/>
        <w:rPr>
          <w:rFonts w:ascii="BIZ UDGothic" w:eastAsia="BIZ UDGothic" w:hAnsi="BIZ UDGothic"/>
        </w:rPr>
      </w:pPr>
      <w:r w:rsidRPr="00C07E22">
        <w:rPr>
          <w:rFonts w:ascii="BIZ UDGothic" w:eastAsia="BIZ UDGothic" w:hAnsi="BIZ UDGothic" w:hint="eastAsia"/>
        </w:rPr>
        <w:t>第1</w:t>
      </w:r>
      <w:r w:rsidRPr="00C07E22">
        <w:rPr>
          <w:rFonts w:ascii="BIZ UDGothic" w:eastAsia="BIZ UDGothic" w:hAnsi="BIZ UDGothic"/>
        </w:rPr>
        <w:t>1</w:t>
      </w:r>
      <w:r w:rsidRPr="00C07E22">
        <w:rPr>
          <w:rFonts w:ascii="BIZ UDGothic" w:eastAsia="BIZ UDGothic" w:hAnsi="BIZ UDGothic" w:hint="eastAsia"/>
        </w:rPr>
        <w:t>条　乙は、業務の一部又は全部を第三者（再委託先）に委任し、又は請け負わせるとき、本特約が定める乙の責務及び乙に求める水準と同等のサイバーセキュリティ対策を、第三者（再委託先）においても確保しなければならない。また、甲が必要と認めたとき、乙は第三者（再委託先）が実施するサイバーセキュリティ対策及びその実施状況について、甲に報告するものとする。</w:t>
      </w:r>
    </w:p>
    <w:p w14:paraId="17C0B3C9" w14:textId="77777777" w:rsidR="007D6872" w:rsidRPr="00C07E22" w:rsidRDefault="007D6872" w:rsidP="007D6872">
      <w:pPr>
        <w:rPr>
          <w:rFonts w:ascii="BIZ UDGothic" w:eastAsia="BIZ UDGothic" w:hAnsi="BIZ UDGothic"/>
        </w:rPr>
      </w:pPr>
      <w:r w:rsidRPr="00C07E22">
        <w:rPr>
          <w:rFonts w:ascii="BIZ UDGothic" w:eastAsia="BIZ UDGothic" w:hAnsi="BIZ UDGothic" w:hint="eastAsia"/>
        </w:rPr>
        <w:t xml:space="preserve">　（サイバーセキュリティ対策の実施状況）</w:t>
      </w:r>
    </w:p>
    <w:p w14:paraId="56BDE568" w14:textId="77777777" w:rsidR="007D6872" w:rsidRPr="00C07E22" w:rsidRDefault="007D6872" w:rsidP="007D6872">
      <w:pPr>
        <w:ind w:left="210" w:hangingChars="100" w:hanging="210"/>
        <w:rPr>
          <w:rFonts w:ascii="BIZ UDGothic" w:eastAsia="BIZ UDGothic" w:hAnsi="BIZ UDGothic"/>
        </w:rPr>
      </w:pPr>
      <w:r w:rsidRPr="00C07E22">
        <w:rPr>
          <w:rFonts w:ascii="BIZ UDGothic" w:eastAsia="BIZ UDGothic" w:hAnsi="BIZ UDGothic" w:hint="eastAsia"/>
        </w:rPr>
        <w:t>第1</w:t>
      </w:r>
      <w:r w:rsidRPr="00C07E22">
        <w:rPr>
          <w:rFonts w:ascii="BIZ UDGothic" w:eastAsia="BIZ UDGothic" w:hAnsi="BIZ UDGothic"/>
        </w:rPr>
        <w:t>2</w:t>
      </w:r>
      <w:r w:rsidRPr="00C07E22">
        <w:rPr>
          <w:rFonts w:ascii="BIZ UDGothic" w:eastAsia="BIZ UDGothic" w:hAnsi="BIZ UDGothic" w:hint="eastAsia"/>
        </w:rPr>
        <w:t>条　乙は、サイバーセキュリティ対策の実施状況について、「サイバーセキュリティ対策実施状況自己点検シート」（以下、「自己点検シート」とする。）を作成し、本契約締結後、速やかに甲に提出しなければならない。甲が、乙から提出された自己点検シートを確認し、乙のサイバーセキュリティ対策の実施状況が十分でないと判断したときは、乙に対する甲の秘密情報の共有を制限できる。</w:t>
      </w:r>
    </w:p>
    <w:p w14:paraId="4E16BA3F" w14:textId="77777777" w:rsidR="007D6872" w:rsidRPr="00C07E22" w:rsidRDefault="007D6872" w:rsidP="007D6872">
      <w:pPr>
        <w:ind w:left="180" w:hangingChars="100" w:hanging="180"/>
        <w:rPr>
          <w:rFonts w:ascii="BIZ UDGothic" w:eastAsia="BIZ UDGothic" w:hAnsi="BIZ UDGothic"/>
        </w:rPr>
      </w:pPr>
      <w:r w:rsidRPr="00C07E22">
        <w:rPr>
          <w:rFonts w:ascii="BIZ UDGothic" w:eastAsia="BIZ UDGothic" w:hAnsi="BIZ UDGothic" w:cs="Arial"/>
          <w:sz w:val="18"/>
          <w:szCs w:val="18"/>
        </w:rPr>
        <w:t>[注]第12条は、物品契約、工事請負等契約及び役務契約の場合に追加する。</w:t>
      </w:r>
    </w:p>
    <w:p w14:paraId="58F3D934" w14:textId="77777777" w:rsidR="007D6872" w:rsidRPr="00C07E22" w:rsidRDefault="007D6872" w:rsidP="007D6872">
      <w:pPr>
        <w:ind w:firstLineChars="100" w:firstLine="210"/>
        <w:rPr>
          <w:rFonts w:ascii="BIZ UDGothic" w:eastAsia="BIZ UDGothic" w:hAnsi="BIZ UDGothic"/>
        </w:rPr>
      </w:pPr>
      <w:r w:rsidRPr="00C07E22">
        <w:rPr>
          <w:rFonts w:ascii="BIZ UDGothic" w:eastAsia="BIZ UDGothic" w:hAnsi="BIZ UDGothic" w:hint="eastAsia"/>
        </w:rPr>
        <w:t>（品質保証体制の管理）</w:t>
      </w:r>
    </w:p>
    <w:p w14:paraId="1DE08353" w14:textId="77777777" w:rsidR="007D6872" w:rsidRPr="00C07E22" w:rsidRDefault="007D6872" w:rsidP="007D6872">
      <w:pPr>
        <w:ind w:left="210" w:hangingChars="100" w:hanging="210"/>
        <w:rPr>
          <w:rFonts w:ascii="BIZ UDGothic" w:eastAsia="BIZ UDGothic" w:hAnsi="BIZ UDGothic"/>
        </w:rPr>
      </w:pPr>
      <w:r w:rsidRPr="00C07E22">
        <w:rPr>
          <w:rFonts w:ascii="BIZ UDGothic" w:eastAsia="BIZ UDGothic" w:hAnsi="BIZ UDGothic" w:hint="eastAsia"/>
        </w:rPr>
        <w:t>第</w:t>
      </w:r>
      <w:r w:rsidRPr="00C07E22">
        <w:rPr>
          <w:rFonts w:ascii="BIZ UDGothic" w:eastAsia="BIZ UDGothic" w:hAnsi="BIZ UDGothic"/>
        </w:rPr>
        <w:t>13</w:t>
      </w:r>
      <w:r w:rsidRPr="00C07E22">
        <w:rPr>
          <w:rFonts w:ascii="BIZ UDGothic" w:eastAsia="BIZ UDGothic" w:hAnsi="BIZ UDGothic" w:hint="eastAsia"/>
        </w:rPr>
        <w:t>条　乙は、情報システムやアプリケーション・コンテンツの開発に係る業務において、</w:t>
      </w:r>
      <w:del w:id="203" w:author="Yoshiki Ikegami" w:date="2024-05-23T01:46:00Z">
        <w:r w:rsidRPr="00C07E22" w:rsidDel="00BD49A3">
          <w:rPr>
            <w:rFonts w:ascii="BIZ UDGothic" w:eastAsia="BIZ UDGothic" w:hAnsi="BIZ UDGothic" w:hint="eastAsia"/>
          </w:rPr>
          <w:delText>甲の意図しない変更</w:delText>
        </w:r>
      </w:del>
      <w:r w:rsidRPr="00C07E22">
        <w:rPr>
          <w:rFonts w:ascii="BIZ UDGothic" w:eastAsia="BIZ UDGothic" w:hAnsi="BIZ UDGothic" w:hint="eastAsia"/>
        </w:rPr>
        <w:t>や情報窃取等の不正（以下、「甲の意図しない変更等」とする。）が行われないことを保証するため、乙の一貫した品質保証体制の下で業務がなされるように業務工程を管理しなければならない。</w:t>
      </w:r>
      <w:ins w:id="204" w:author="Yoshiki Ikegami" w:date="2024-05-23T01:46:00Z">
        <w:r w:rsidR="00BD49A3">
          <w:rPr>
            <w:rFonts w:ascii="BIZ UDGothic" w:eastAsia="BIZ UDGothic" w:hAnsi="BIZ UDGothic" w:hint="eastAsia"/>
          </w:rPr>
          <w:t>【</w:t>
        </w:r>
        <w:commentRangeStart w:id="205"/>
        <w:r w:rsidR="00BD49A3" w:rsidRPr="00BD49A3">
          <w:rPr>
            <w:rFonts w:ascii="BIZ UDGothic" w:eastAsia="BIZ UDGothic" w:hAnsi="BIZ UDGothic" w:hint="eastAsia"/>
            <w:highlight w:val="green"/>
          </w:rPr>
          <w:t>0523Allganize→東京メトロ</w:t>
        </w:r>
      </w:ins>
      <w:ins w:id="206" w:author="Yoshiki Ikegami" w:date="2024-05-23T01:47:00Z">
        <w:r w:rsidR="00BD49A3" w:rsidRPr="00BD49A3">
          <w:rPr>
            <w:rFonts w:ascii="BIZ UDGothic" w:eastAsia="BIZ UDGothic" w:hAnsi="BIZ UDGothic" w:hint="eastAsia"/>
            <w:highlight w:val="green"/>
          </w:rPr>
          <w:t>様：弊社はSaaSビジネスを</w:t>
        </w:r>
      </w:ins>
      <w:ins w:id="207" w:author="Yoshiki Ikegami" w:date="2024-05-23T01:48:00Z">
        <w:r w:rsidR="00BD49A3" w:rsidRPr="00BD49A3">
          <w:rPr>
            <w:rFonts w:ascii="BIZ UDGothic" w:eastAsia="BIZ UDGothic" w:hAnsi="BIZ UDGothic" w:hint="eastAsia"/>
            <w:highlight w:val="green"/>
          </w:rPr>
          <w:t>遂行</w:t>
        </w:r>
      </w:ins>
      <w:ins w:id="208" w:author="Yoshiki Ikegami" w:date="2024-05-23T01:47:00Z">
        <w:r w:rsidR="00BD49A3" w:rsidRPr="00BD49A3">
          <w:rPr>
            <w:rFonts w:ascii="BIZ UDGothic" w:eastAsia="BIZ UDGothic" w:hAnsi="BIZ UDGothic" w:hint="eastAsia"/>
            <w:highlight w:val="green"/>
          </w:rPr>
          <w:t>しており、貴社のご意向にかかわらず、全てのお客様観点での製品アップデートも</w:t>
        </w:r>
      </w:ins>
      <w:ins w:id="209" w:author="Yoshiki Ikegami" w:date="2024-05-23T01:48:00Z">
        <w:r w:rsidR="00BD49A3" w:rsidRPr="00BD49A3">
          <w:rPr>
            <w:rFonts w:ascii="BIZ UDGothic" w:eastAsia="BIZ UDGothic" w:hAnsi="BIZ UDGothic" w:hint="eastAsia"/>
            <w:highlight w:val="green"/>
          </w:rPr>
          <w:t>ございます。そのため</w:t>
        </w:r>
      </w:ins>
      <w:ins w:id="210" w:author="Yoshiki Ikegami" w:date="2024-05-23T01:47:00Z">
        <w:r w:rsidR="00BD49A3" w:rsidRPr="00BD49A3">
          <w:rPr>
            <w:rFonts w:ascii="BIZ UDGothic" w:eastAsia="BIZ UDGothic" w:hAnsi="BIZ UDGothic" w:hint="eastAsia"/>
            <w:highlight w:val="green"/>
          </w:rPr>
          <w:t>、文面上、「甲の意図しない変更・・が行われないこと</w:t>
        </w:r>
      </w:ins>
      <w:ins w:id="211" w:author="Yoshiki Ikegami" w:date="2024-05-23T01:48:00Z">
        <w:r w:rsidR="00BD49A3" w:rsidRPr="00BD49A3">
          <w:rPr>
            <w:rFonts w:ascii="BIZ UDGothic" w:eastAsia="BIZ UDGothic" w:hAnsi="BIZ UDGothic" w:hint="eastAsia"/>
            <w:highlight w:val="green"/>
          </w:rPr>
          <w:t>」を</w:t>
        </w:r>
      </w:ins>
      <w:ins w:id="212" w:author="Yoshiki Ikegami" w:date="2024-05-23T01:47:00Z">
        <w:r w:rsidR="00BD49A3" w:rsidRPr="00BD49A3">
          <w:rPr>
            <w:rFonts w:ascii="BIZ UDGothic" w:eastAsia="BIZ UDGothic" w:hAnsi="BIZ UDGothic" w:hint="eastAsia"/>
            <w:highlight w:val="green"/>
          </w:rPr>
          <w:t>保証</w:t>
        </w:r>
      </w:ins>
      <w:ins w:id="213" w:author="Yoshiki Ikegami" w:date="2024-05-23T01:48:00Z">
        <w:r w:rsidR="00BD49A3" w:rsidRPr="00BD49A3">
          <w:rPr>
            <w:rFonts w:ascii="BIZ UDGothic" w:eastAsia="BIZ UDGothic" w:hAnsi="BIZ UDGothic" w:hint="eastAsia"/>
            <w:highlight w:val="green"/>
          </w:rPr>
          <w:t>すること</w:t>
        </w:r>
      </w:ins>
      <w:ins w:id="214" w:author="Yoshiki Ikegami" w:date="2024-05-23T01:47:00Z">
        <w:r w:rsidR="00BD49A3" w:rsidRPr="00BD49A3">
          <w:rPr>
            <w:rFonts w:ascii="BIZ UDGothic" w:eastAsia="BIZ UDGothic" w:hAnsi="BIZ UDGothic" w:hint="eastAsia"/>
            <w:highlight w:val="green"/>
          </w:rPr>
          <w:t>が、ビジネスモデル上</w:t>
        </w:r>
      </w:ins>
      <w:ins w:id="215" w:author="Yoshiki Ikegami" w:date="2024-05-23T01:48:00Z">
        <w:r w:rsidR="00BD49A3" w:rsidRPr="00BD49A3">
          <w:rPr>
            <w:rFonts w:ascii="BIZ UDGothic" w:eastAsia="BIZ UDGothic" w:hAnsi="BIZ UDGothic" w:hint="eastAsia"/>
            <w:highlight w:val="green"/>
          </w:rPr>
          <w:t>、お約束できない部分がございます。ご理解賜れますと幸いです。</w:t>
        </w:r>
      </w:ins>
      <w:commentRangeEnd w:id="205"/>
      <w:r w:rsidR="00B94CBD">
        <w:rPr>
          <w:rStyle w:val="a4"/>
        </w:rPr>
        <w:commentReference w:id="205"/>
      </w:r>
      <w:ins w:id="216" w:author="Yoshiki Ikegami" w:date="2024-05-23T01:46:00Z">
        <w:r w:rsidR="00BD49A3">
          <w:rPr>
            <w:rFonts w:ascii="BIZ UDGothic" w:eastAsia="BIZ UDGothic" w:hAnsi="BIZ UDGothic" w:hint="eastAsia"/>
          </w:rPr>
          <w:t>】</w:t>
        </w:r>
      </w:ins>
    </w:p>
    <w:p w14:paraId="491ABC0D" w14:textId="77777777" w:rsidR="007D6872" w:rsidRPr="00C07E22" w:rsidRDefault="007D6872" w:rsidP="007D6872">
      <w:pPr>
        <w:rPr>
          <w:rFonts w:ascii="BIZ UDGothic" w:eastAsia="BIZ UDGothic" w:hAnsi="BIZ UDGothic"/>
        </w:rPr>
      </w:pPr>
      <w:r w:rsidRPr="00C07E22">
        <w:rPr>
          <w:rFonts w:ascii="BIZ UDGothic" w:eastAsia="BIZ UDGothic" w:hAnsi="BIZ UDGothic" w:hint="eastAsia"/>
        </w:rPr>
        <w:t xml:space="preserve">　（品質保証体制の証明）</w:t>
      </w:r>
    </w:p>
    <w:p w14:paraId="21AD21B5" w14:textId="77777777" w:rsidR="007D6872" w:rsidRPr="00C07E22" w:rsidRDefault="007D6872" w:rsidP="007D6872">
      <w:pPr>
        <w:ind w:left="210" w:hangingChars="100" w:hanging="210"/>
        <w:rPr>
          <w:rFonts w:ascii="BIZ UDGothic" w:eastAsia="BIZ UDGothic" w:hAnsi="BIZ UDGothic"/>
        </w:rPr>
      </w:pPr>
      <w:r w:rsidRPr="00C07E22">
        <w:rPr>
          <w:rFonts w:ascii="BIZ UDGothic" w:eastAsia="BIZ UDGothic" w:hAnsi="BIZ UDGothic" w:hint="eastAsia"/>
        </w:rPr>
        <w:t>第</w:t>
      </w:r>
      <w:r w:rsidRPr="00C07E22">
        <w:rPr>
          <w:rFonts w:ascii="BIZ UDGothic" w:eastAsia="BIZ UDGothic" w:hAnsi="BIZ UDGothic"/>
        </w:rPr>
        <w:t>14</w:t>
      </w:r>
      <w:r w:rsidRPr="00C07E22">
        <w:rPr>
          <w:rFonts w:ascii="BIZ UDGothic" w:eastAsia="BIZ UDGothic" w:hAnsi="BIZ UDGothic" w:hint="eastAsia"/>
        </w:rPr>
        <w:t>条　乙は、情報システムやアプリケーション・コンテンツの開発に係る業務において、甲の意図しない変更等が行われないことを保証するための具体的な管理手順や品質保証体制を証明する書類又は電磁的記録（品質保証体制の責任者や各担当者がアクセス可能な範囲等を示した管理体制図、第三者機関による認証制度（ＩＳＭＳ、ＣＳＭＳ等）等）を作成しておかなければならない。また、甲が必要と認めたとき、乙は品質保証体制を証明する書類又は電磁的記録を甲に提出しなければならない。</w:t>
      </w:r>
    </w:p>
    <w:p w14:paraId="09F2CE36" w14:textId="77777777" w:rsidR="007D6872" w:rsidRPr="00C07E22" w:rsidRDefault="007D6872" w:rsidP="007D6872">
      <w:pPr>
        <w:ind w:firstLineChars="100" w:firstLine="210"/>
        <w:rPr>
          <w:rFonts w:ascii="BIZ UDGothic" w:eastAsia="BIZ UDGothic" w:hAnsi="BIZ UDGothic"/>
        </w:rPr>
      </w:pPr>
      <w:r w:rsidRPr="00C07E22">
        <w:rPr>
          <w:rFonts w:ascii="BIZ UDGothic" w:eastAsia="BIZ UDGothic" w:hAnsi="BIZ UDGothic" w:hint="eastAsia"/>
        </w:rPr>
        <w:t>（甲の意図しない変更等が発生した時の対応）</w:t>
      </w:r>
    </w:p>
    <w:p w14:paraId="42DD9C99" w14:textId="77777777" w:rsidR="007D6872" w:rsidRPr="00C07E22" w:rsidRDefault="007D6872" w:rsidP="007D6872">
      <w:pPr>
        <w:ind w:left="210" w:hangingChars="100" w:hanging="210"/>
        <w:rPr>
          <w:rFonts w:ascii="BIZ UDGothic" w:eastAsia="BIZ UDGothic" w:hAnsi="BIZ UDGothic"/>
        </w:rPr>
      </w:pPr>
      <w:r w:rsidRPr="00C07E22">
        <w:rPr>
          <w:rFonts w:ascii="BIZ UDGothic" w:eastAsia="BIZ UDGothic" w:hAnsi="BIZ UDGothic" w:hint="eastAsia"/>
        </w:rPr>
        <w:t>第</w:t>
      </w:r>
      <w:r w:rsidRPr="00C07E22">
        <w:rPr>
          <w:rFonts w:ascii="BIZ UDGothic" w:eastAsia="BIZ UDGothic" w:hAnsi="BIZ UDGothic"/>
        </w:rPr>
        <w:t>15</w:t>
      </w:r>
      <w:r w:rsidRPr="00C07E22">
        <w:rPr>
          <w:rFonts w:ascii="BIZ UDGothic" w:eastAsia="BIZ UDGothic" w:hAnsi="BIZ UDGothic" w:hint="eastAsia"/>
        </w:rPr>
        <w:t>条　乙は、情報システムやアプリケーション・コンテンツの開発に係る業務において、甲の意図しない変更等があったときまたは甲の意図しない変更等を引き起こす脆弱性の存在が発覚した場合、甲の追跡調査や立入検査等によって、甲と連携して原因を調査・排除できる手順及び体制（業務記録、データ通信の履歴の確認等）を整備していなければならない。また、甲が必要と認めたとき、乙は当該手順及び体制が妥当であることが確認できる書類又は電磁的記録を甲に提出しなければならない。</w:t>
      </w:r>
    </w:p>
    <w:p w14:paraId="4ACD6F26" w14:textId="77777777" w:rsidR="007D6872" w:rsidRPr="00C07E22" w:rsidRDefault="007D6872" w:rsidP="007D6872">
      <w:pPr>
        <w:ind w:left="210" w:hangingChars="100" w:hanging="210"/>
        <w:rPr>
          <w:rFonts w:ascii="BIZ UDGothic" w:eastAsia="BIZ UDGothic" w:hAnsi="BIZ UDGothic"/>
        </w:rPr>
      </w:pPr>
    </w:p>
    <w:p w14:paraId="462DEF47" w14:textId="77777777" w:rsidR="00001720" w:rsidRPr="00C07E22" w:rsidRDefault="007D6872" w:rsidP="00A90E8C">
      <w:pPr>
        <w:widowControl/>
        <w:wordWrap/>
        <w:autoSpaceDE/>
        <w:autoSpaceDN/>
        <w:adjustRightInd/>
        <w:spacing w:after="160" w:line="259" w:lineRule="auto"/>
        <w:jc w:val="right"/>
        <w:rPr>
          <w:rFonts w:ascii="BIZ UDGothic" w:eastAsia="BIZ UDGothic" w:hAnsi="BIZ UDGothic" w:cs="Arial"/>
        </w:rPr>
      </w:pPr>
      <w:r w:rsidRPr="00C07E22">
        <w:rPr>
          <w:rFonts w:ascii="BIZ UDGothic" w:eastAsia="BIZ UDGothic" w:hAnsi="BIZ UDGothic" w:cs="Arial" w:hint="eastAsia"/>
        </w:rPr>
        <w:lastRenderedPageBreak/>
        <w:t>以　上</w:t>
      </w:r>
      <w:bookmarkEnd w:id="196"/>
    </w:p>
    <w:sectPr w:rsidR="00001720" w:rsidRPr="00C07E22" w:rsidSect="00EE1C73">
      <w:headerReference w:type="default" r:id="rId15"/>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6" w:author="TM新技術推進" w:date="2024-05-27T09:48:00Z" w:initials="TM新技術推進">
    <w:p w14:paraId="3AE3D7D1" w14:textId="77777777" w:rsidR="00A92A60" w:rsidRDefault="00A92A60">
      <w:pPr>
        <w:pStyle w:val="a5"/>
      </w:pPr>
      <w:r>
        <w:rPr>
          <w:rStyle w:val="a4"/>
        </w:rPr>
        <w:annotationRef/>
      </w:r>
      <w:r>
        <w:rPr>
          <w:rFonts w:hint="eastAsia"/>
        </w:rPr>
        <w:t>ここのみ「当事者」が記述されてますが、特別な意図はありますか？</w:t>
      </w:r>
    </w:p>
  </w:comment>
  <w:comment w:id="57" w:author="白石達也" w:date="2024-05-24T17:58:00Z" w:initials="白石達也">
    <w:p w14:paraId="51DB3BC0" w14:textId="77777777" w:rsidR="00610ED3" w:rsidRDefault="00610ED3">
      <w:pPr>
        <w:pStyle w:val="a5"/>
      </w:pPr>
      <w:r>
        <w:rPr>
          <w:rStyle w:val="a4"/>
        </w:rPr>
        <w:annotationRef/>
      </w:r>
      <w:r>
        <w:rPr>
          <w:rFonts w:hint="eastAsia"/>
        </w:rPr>
        <w:t>P</w:t>
      </w:r>
      <w:r>
        <w:t>oC</w:t>
      </w:r>
      <w:r>
        <w:rPr>
          <w:rFonts w:hint="eastAsia"/>
        </w:rPr>
        <w:t>からノウハウが蓄積される認識のため、この記載とさせてください。</w:t>
      </w:r>
    </w:p>
  </w:comment>
  <w:comment w:id="71" w:author="白石達也" w:date="2024-05-24T17:38:00Z" w:initials="白石達也">
    <w:p w14:paraId="629011E2" w14:textId="77777777" w:rsidR="004A71BD" w:rsidRDefault="004A71BD">
      <w:pPr>
        <w:pStyle w:val="a5"/>
      </w:pPr>
      <w:r>
        <w:rPr>
          <w:rStyle w:val="a4"/>
        </w:rPr>
        <w:annotationRef/>
      </w:r>
      <w:r>
        <w:rPr>
          <w:rFonts w:hint="eastAsia"/>
        </w:rPr>
        <w:t>ニューリリースで宣言する通り、</w:t>
      </w:r>
      <w:r w:rsidR="00A92A60">
        <w:rPr>
          <w:rFonts w:hint="eastAsia"/>
        </w:rPr>
        <w:t>「</w:t>
      </w:r>
      <w:r>
        <w:rPr>
          <w:rFonts w:hint="eastAsia"/>
        </w:rPr>
        <w:t>お客様向けチャットボット</w:t>
      </w:r>
      <w:r w:rsidR="00A92A60">
        <w:rPr>
          <w:rFonts w:hint="eastAsia"/>
        </w:rPr>
        <w:t>」及び「</w:t>
      </w:r>
      <w:r>
        <w:rPr>
          <w:rFonts w:hint="eastAsia"/>
        </w:rPr>
        <w:t>お客様センターの業務</w:t>
      </w:r>
      <w:r w:rsidR="00573ECE">
        <w:rPr>
          <w:rFonts w:hint="eastAsia"/>
        </w:rPr>
        <w:t>」</w:t>
      </w:r>
      <w:r>
        <w:rPr>
          <w:rFonts w:hint="eastAsia"/>
        </w:rPr>
        <w:t>に生成ＡＩを活用することは、鉄道会社初となります。鉄道会社のコールセンター業務は類似する点も多いため、他社展開する際に当社との取り組みを通して蓄積したノウハウは有効となる認識です。そのため、</w:t>
      </w:r>
      <w:r w:rsidR="00A73FC4">
        <w:rPr>
          <w:rFonts w:hint="eastAsia"/>
        </w:rPr>
        <w:t>メトロに相談なく他の鉄道会社に対して</w:t>
      </w:r>
      <w:r w:rsidR="00610ED3">
        <w:rPr>
          <w:rFonts w:hint="eastAsia"/>
        </w:rPr>
        <w:t>、今回のノウハウを活用して売り込んでほしくないという意図です。</w:t>
      </w:r>
    </w:p>
  </w:comment>
  <w:comment w:id="99" w:author="TM新技術推進" w:date="2024-05-27T09:34:00Z" w:initials="TM新技術推進">
    <w:p w14:paraId="4C0B02D6" w14:textId="77777777" w:rsidR="006F433A" w:rsidRDefault="006F433A">
      <w:pPr>
        <w:pStyle w:val="a5"/>
      </w:pPr>
      <w:r>
        <w:rPr>
          <w:rStyle w:val="a4"/>
        </w:rPr>
        <w:annotationRef/>
      </w:r>
      <w:r>
        <w:rPr>
          <w:rFonts w:hint="eastAsia"/>
        </w:rPr>
        <w:t>表記ゆれ</w:t>
      </w:r>
    </w:p>
  </w:comment>
  <w:comment w:id="109" w:author="白石達也" w:date="2024-05-24T18:00:00Z" w:initials="白石達也">
    <w:p w14:paraId="5D78AF9F" w14:textId="77777777" w:rsidR="00610ED3" w:rsidRDefault="00610ED3">
      <w:pPr>
        <w:pStyle w:val="a5"/>
      </w:pPr>
      <w:r>
        <w:rPr>
          <w:rStyle w:val="a4"/>
        </w:rPr>
        <w:annotationRef/>
      </w:r>
      <w:r>
        <w:rPr>
          <w:rFonts w:hint="eastAsia"/>
        </w:rPr>
        <w:t>一部であれば承諾なしに使用できるように読み取れてしまいますので、削除願います。</w:t>
      </w:r>
    </w:p>
  </w:comment>
  <w:comment w:id="115" w:author="白石達也" w:date="2024-05-24T18:01:00Z" w:initials="白石達也">
    <w:p w14:paraId="79F64578" w14:textId="77777777" w:rsidR="00610ED3" w:rsidRDefault="00610ED3">
      <w:pPr>
        <w:pStyle w:val="a5"/>
      </w:pPr>
      <w:r>
        <w:rPr>
          <w:rStyle w:val="a4"/>
        </w:rPr>
        <w:annotationRef/>
      </w:r>
      <w:r>
        <w:rPr>
          <w:rFonts w:hint="eastAsia"/>
        </w:rPr>
        <w:t>当社とのニュースリリース発行により貴社の営業</w:t>
      </w:r>
      <w:r w:rsidR="004236B8">
        <w:rPr>
          <w:rFonts w:hint="eastAsia"/>
        </w:rPr>
        <w:t>チャンスが増えることになると認識しておりますが、他の鉄道事業者に今回のノウハウを活用するときは当社</w:t>
      </w:r>
      <w:r w:rsidR="00573ECE">
        <w:rPr>
          <w:rFonts w:hint="eastAsia"/>
        </w:rPr>
        <w:t>の承諾を要すこととし</w:t>
      </w:r>
      <w:r w:rsidR="004236B8">
        <w:rPr>
          <w:rFonts w:hint="eastAsia"/>
        </w:rPr>
        <w:t>たく存じます。</w:t>
      </w:r>
    </w:p>
  </w:comment>
  <w:comment w:id="136" w:author="白石達也" w:date="2024-05-24T18:13:00Z" w:initials="白石達也">
    <w:p w14:paraId="77D3FD35" w14:textId="77777777" w:rsidR="00B94CBD" w:rsidRDefault="00B94CBD">
      <w:pPr>
        <w:pStyle w:val="a5"/>
      </w:pPr>
      <w:r>
        <w:rPr>
          <w:rStyle w:val="a4"/>
        </w:rPr>
        <w:annotationRef/>
      </w:r>
      <w:r>
        <w:rPr>
          <w:rFonts w:hint="eastAsia"/>
        </w:rPr>
        <w:t>請負契約となるため原文ママでお願いします</w:t>
      </w:r>
    </w:p>
  </w:comment>
  <w:comment w:id="197" w:author="TM新技術推進" w:date="2024-05-27T09:33:00Z" w:initials="TM新技術推進">
    <w:p w14:paraId="1AA5DAC2" w14:textId="77777777" w:rsidR="006F433A" w:rsidRDefault="006F433A">
      <w:pPr>
        <w:pStyle w:val="a5"/>
      </w:pPr>
      <w:r>
        <w:rPr>
          <w:rStyle w:val="a4"/>
        </w:rPr>
        <w:annotationRef/>
      </w:r>
      <w:r>
        <w:rPr>
          <w:rFonts w:hint="eastAsia"/>
        </w:rPr>
        <w:t>表記ゆれ</w:t>
      </w:r>
    </w:p>
  </w:comment>
  <w:comment w:id="205" w:author="白石達也" w:date="2024-05-24T18:14:00Z" w:initials="白石達也">
    <w:p w14:paraId="67C60BBB" w14:textId="77777777" w:rsidR="00B94CBD" w:rsidRDefault="00B94CBD">
      <w:pPr>
        <w:pStyle w:val="a5"/>
      </w:pPr>
      <w:r>
        <w:rPr>
          <w:rStyle w:val="a4"/>
        </w:rPr>
        <w:annotationRef/>
      </w:r>
      <w:r>
        <w:rPr>
          <w:rFonts w:hint="eastAsia"/>
        </w:rPr>
        <w:t>承知いたしました。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E3D7D1" w15:done="0"/>
  <w15:commentEx w15:paraId="51DB3BC0" w15:done="0"/>
  <w15:commentEx w15:paraId="629011E2" w15:done="0"/>
  <w15:commentEx w15:paraId="4C0B02D6" w15:done="0"/>
  <w15:commentEx w15:paraId="5D78AF9F" w15:done="0"/>
  <w15:commentEx w15:paraId="79F64578" w15:done="0"/>
  <w15:commentEx w15:paraId="77D3FD35" w15:done="0"/>
  <w15:commentEx w15:paraId="1AA5DAC2" w15:done="0"/>
  <w15:commentEx w15:paraId="67C60B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E3D7D1" w16cid:durableId="29FED556"/>
  <w16cid:commentId w16cid:paraId="51DB3BC0" w16cid:durableId="29FB53D0"/>
  <w16cid:commentId w16cid:paraId="629011E2" w16cid:durableId="29FB4F03"/>
  <w16cid:commentId w16cid:paraId="4C0B02D6" w16cid:durableId="29FED22C"/>
  <w16cid:commentId w16cid:paraId="5D78AF9F" w16cid:durableId="29FB5431"/>
  <w16cid:commentId w16cid:paraId="79F64578" w16cid:durableId="29FB5497"/>
  <w16cid:commentId w16cid:paraId="77D3FD35" w16cid:durableId="29FB5742"/>
  <w16cid:commentId w16cid:paraId="1AA5DAC2" w16cid:durableId="29FED1F0"/>
  <w16cid:commentId w16cid:paraId="67C60BBB" w16cid:durableId="29FB57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F02B5" w14:textId="77777777" w:rsidR="006F560A" w:rsidRDefault="006F560A" w:rsidP="000B7C78">
      <w:pPr>
        <w:spacing w:line="240" w:lineRule="auto"/>
      </w:pPr>
      <w:r>
        <w:separator/>
      </w:r>
    </w:p>
  </w:endnote>
  <w:endnote w:type="continuationSeparator" w:id="0">
    <w:p w14:paraId="7FA8B3BC" w14:textId="77777777" w:rsidR="006F560A" w:rsidRDefault="006F560A" w:rsidP="000B7C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Mincho">
    <w:altName w:val="明朝"/>
    <w:panose1 w:val="020B0604020202020204"/>
    <w:charset w:val="80"/>
    <w:family w:val="roman"/>
    <w:pitch w:val="fixed"/>
    <w:sig w:usb0="00000001" w:usb1="08070000" w:usb2="00000010" w:usb3="00000000" w:csb0="00020000" w:csb1="00000000"/>
  </w:font>
  <w:font w:name="BIZ UDPGothic">
    <w:altName w:val="Yu Gothic"/>
    <w:panose1 w:val="020B0604020202020204"/>
    <w:charset w:val="80"/>
    <w:family w:val="modern"/>
    <w:pitch w:val="variable"/>
    <w:sig w:usb0="E00002F7" w:usb1="2AC7EDF8" w:usb2="00000012" w:usb3="00000000" w:csb0="00020001" w:csb1="00000000"/>
  </w:font>
  <w:font w:name="BIZ UDGothic">
    <w:altName w:val="BIZ UDゴシック"/>
    <w:panose1 w:val="020B0400000000000000"/>
    <w:charset w:val="80"/>
    <w:family w:val="swiss"/>
    <w:pitch w:val="fixed"/>
    <w:sig w:usb0="E00002F7" w:usb1="2AC7EDF8" w:usb2="00000012" w:usb3="00000000" w:csb0="00020009"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78DDB" w14:textId="77777777" w:rsidR="006F560A" w:rsidRDefault="006F560A" w:rsidP="000B7C78">
      <w:pPr>
        <w:spacing w:line="240" w:lineRule="auto"/>
      </w:pPr>
      <w:r>
        <w:separator/>
      </w:r>
    </w:p>
  </w:footnote>
  <w:footnote w:type="continuationSeparator" w:id="0">
    <w:p w14:paraId="28B622C2" w14:textId="77777777" w:rsidR="006F560A" w:rsidRDefault="006F560A" w:rsidP="000B7C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2B3BD" w14:textId="77777777" w:rsidR="00F10A27" w:rsidRDefault="00F10A27" w:rsidP="00B14918">
    <w:pPr>
      <w:pStyle w:val="a7"/>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E631B"/>
    <w:multiLevelType w:val="hybridMultilevel"/>
    <w:tmpl w:val="A19C9056"/>
    <w:lvl w:ilvl="0" w:tplc="A39AF8C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8206F7D"/>
    <w:multiLevelType w:val="hybridMultilevel"/>
    <w:tmpl w:val="0D327248"/>
    <w:lvl w:ilvl="0" w:tplc="A39AF8C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71FF02C7"/>
    <w:multiLevelType w:val="hybridMultilevel"/>
    <w:tmpl w:val="7AF8E3C4"/>
    <w:lvl w:ilvl="0" w:tplc="83B0893C">
      <w:start w:val="1"/>
      <w:numFmt w:val="bullet"/>
      <w:lvlText w:val="•"/>
      <w:lvlJc w:val="left"/>
      <w:pPr>
        <w:tabs>
          <w:tab w:val="num" w:pos="720"/>
        </w:tabs>
        <w:ind w:left="720" w:hanging="360"/>
      </w:pPr>
      <w:rPr>
        <w:rFonts w:ascii="Arial" w:hAnsi="Arial" w:hint="default"/>
      </w:rPr>
    </w:lvl>
    <w:lvl w:ilvl="1" w:tplc="44086608" w:tentative="1">
      <w:start w:val="1"/>
      <w:numFmt w:val="bullet"/>
      <w:lvlText w:val="•"/>
      <w:lvlJc w:val="left"/>
      <w:pPr>
        <w:tabs>
          <w:tab w:val="num" w:pos="1440"/>
        </w:tabs>
        <w:ind w:left="1440" w:hanging="360"/>
      </w:pPr>
      <w:rPr>
        <w:rFonts w:ascii="Arial" w:hAnsi="Arial" w:hint="default"/>
      </w:rPr>
    </w:lvl>
    <w:lvl w:ilvl="2" w:tplc="D2EC242E" w:tentative="1">
      <w:start w:val="1"/>
      <w:numFmt w:val="bullet"/>
      <w:lvlText w:val="•"/>
      <w:lvlJc w:val="left"/>
      <w:pPr>
        <w:tabs>
          <w:tab w:val="num" w:pos="2160"/>
        </w:tabs>
        <w:ind w:left="2160" w:hanging="360"/>
      </w:pPr>
      <w:rPr>
        <w:rFonts w:ascii="Arial" w:hAnsi="Arial" w:hint="default"/>
      </w:rPr>
    </w:lvl>
    <w:lvl w:ilvl="3" w:tplc="5A9450AA" w:tentative="1">
      <w:start w:val="1"/>
      <w:numFmt w:val="bullet"/>
      <w:lvlText w:val="•"/>
      <w:lvlJc w:val="left"/>
      <w:pPr>
        <w:tabs>
          <w:tab w:val="num" w:pos="2880"/>
        </w:tabs>
        <w:ind w:left="2880" w:hanging="360"/>
      </w:pPr>
      <w:rPr>
        <w:rFonts w:ascii="Arial" w:hAnsi="Arial" w:hint="default"/>
      </w:rPr>
    </w:lvl>
    <w:lvl w:ilvl="4" w:tplc="041641D4" w:tentative="1">
      <w:start w:val="1"/>
      <w:numFmt w:val="bullet"/>
      <w:lvlText w:val="•"/>
      <w:lvlJc w:val="left"/>
      <w:pPr>
        <w:tabs>
          <w:tab w:val="num" w:pos="3600"/>
        </w:tabs>
        <w:ind w:left="3600" w:hanging="360"/>
      </w:pPr>
      <w:rPr>
        <w:rFonts w:ascii="Arial" w:hAnsi="Arial" w:hint="default"/>
      </w:rPr>
    </w:lvl>
    <w:lvl w:ilvl="5" w:tplc="F1A4BA6E" w:tentative="1">
      <w:start w:val="1"/>
      <w:numFmt w:val="bullet"/>
      <w:lvlText w:val="•"/>
      <w:lvlJc w:val="left"/>
      <w:pPr>
        <w:tabs>
          <w:tab w:val="num" w:pos="4320"/>
        </w:tabs>
        <w:ind w:left="4320" w:hanging="360"/>
      </w:pPr>
      <w:rPr>
        <w:rFonts w:ascii="Arial" w:hAnsi="Arial" w:hint="default"/>
      </w:rPr>
    </w:lvl>
    <w:lvl w:ilvl="6" w:tplc="AFB8D372" w:tentative="1">
      <w:start w:val="1"/>
      <w:numFmt w:val="bullet"/>
      <w:lvlText w:val="•"/>
      <w:lvlJc w:val="left"/>
      <w:pPr>
        <w:tabs>
          <w:tab w:val="num" w:pos="5040"/>
        </w:tabs>
        <w:ind w:left="5040" w:hanging="360"/>
      </w:pPr>
      <w:rPr>
        <w:rFonts w:ascii="Arial" w:hAnsi="Arial" w:hint="default"/>
      </w:rPr>
    </w:lvl>
    <w:lvl w:ilvl="7" w:tplc="75A2218C" w:tentative="1">
      <w:start w:val="1"/>
      <w:numFmt w:val="bullet"/>
      <w:lvlText w:val="•"/>
      <w:lvlJc w:val="left"/>
      <w:pPr>
        <w:tabs>
          <w:tab w:val="num" w:pos="5760"/>
        </w:tabs>
        <w:ind w:left="5760" w:hanging="360"/>
      </w:pPr>
      <w:rPr>
        <w:rFonts w:ascii="Arial" w:hAnsi="Arial" w:hint="default"/>
      </w:rPr>
    </w:lvl>
    <w:lvl w:ilvl="8" w:tplc="3BFA6B8A" w:tentative="1">
      <w:start w:val="1"/>
      <w:numFmt w:val="bullet"/>
      <w:lvlText w:val="•"/>
      <w:lvlJc w:val="left"/>
      <w:pPr>
        <w:tabs>
          <w:tab w:val="num" w:pos="6480"/>
        </w:tabs>
        <w:ind w:left="6480" w:hanging="360"/>
      </w:pPr>
      <w:rPr>
        <w:rFonts w:ascii="Arial" w:hAnsi="Arial" w:hint="default"/>
      </w:rPr>
    </w:lvl>
  </w:abstractNum>
  <w:num w:numId="1" w16cid:durableId="974290454">
    <w:abstractNumId w:val="1"/>
  </w:num>
  <w:num w:numId="2" w16cid:durableId="1908298495">
    <w:abstractNumId w:val="2"/>
  </w:num>
  <w:num w:numId="3" w16cid:durableId="11321347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oshiki Ikegami">
    <w15:presenceInfo w15:providerId="Windows Live" w15:userId="5f67363a7bb2fa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73"/>
    <w:rsid w:val="00001720"/>
    <w:rsid w:val="00003A86"/>
    <w:rsid w:val="00012A6B"/>
    <w:rsid w:val="00012D5E"/>
    <w:rsid w:val="00014E0A"/>
    <w:rsid w:val="000158AE"/>
    <w:rsid w:val="00017D8D"/>
    <w:rsid w:val="00017F21"/>
    <w:rsid w:val="00022F63"/>
    <w:rsid w:val="00032B0A"/>
    <w:rsid w:val="00033934"/>
    <w:rsid w:val="00042032"/>
    <w:rsid w:val="0004630D"/>
    <w:rsid w:val="00047324"/>
    <w:rsid w:val="00052ACE"/>
    <w:rsid w:val="0005569D"/>
    <w:rsid w:val="00056C9D"/>
    <w:rsid w:val="00062DA1"/>
    <w:rsid w:val="000667FC"/>
    <w:rsid w:val="000704C0"/>
    <w:rsid w:val="00073A95"/>
    <w:rsid w:val="00077F43"/>
    <w:rsid w:val="0008122F"/>
    <w:rsid w:val="00092277"/>
    <w:rsid w:val="0009317D"/>
    <w:rsid w:val="000978D3"/>
    <w:rsid w:val="000A2247"/>
    <w:rsid w:val="000A54C9"/>
    <w:rsid w:val="000A5BD4"/>
    <w:rsid w:val="000A6E75"/>
    <w:rsid w:val="000B7C78"/>
    <w:rsid w:val="000C248C"/>
    <w:rsid w:val="000C6772"/>
    <w:rsid w:val="000E4381"/>
    <w:rsid w:val="000E6DDE"/>
    <w:rsid w:val="000F1225"/>
    <w:rsid w:val="00113977"/>
    <w:rsid w:val="00124B71"/>
    <w:rsid w:val="001274EC"/>
    <w:rsid w:val="00130039"/>
    <w:rsid w:val="00130C71"/>
    <w:rsid w:val="0014114F"/>
    <w:rsid w:val="00142CCB"/>
    <w:rsid w:val="00151874"/>
    <w:rsid w:val="001531B3"/>
    <w:rsid w:val="00163B27"/>
    <w:rsid w:val="00164446"/>
    <w:rsid w:val="001676B3"/>
    <w:rsid w:val="00170313"/>
    <w:rsid w:val="001714D9"/>
    <w:rsid w:val="00172A1C"/>
    <w:rsid w:val="00174E17"/>
    <w:rsid w:val="00181B75"/>
    <w:rsid w:val="00183E83"/>
    <w:rsid w:val="0019336A"/>
    <w:rsid w:val="001A0A09"/>
    <w:rsid w:val="001A187D"/>
    <w:rsid w:val="001A6639"/>
    <w:rsid w:val="001A6676"/>
    <w:rsid w:val="001B49F3"/>
    <w:rsid w:val="001B652B"/>
    <w:rsid w:val="001C0728"/>
    <w:rsid w:val="001C137B"/>
    <w:rsid w:val="001C1DDA"/>
    <w:rsid w:val="001D589B"/>
    <w:rsid w:val="001E022E"/>
    <w:rsid w:val="001E24B5"/>
    <w:rsid w:val="001E3238"/>
    <w:rsid w:val="00204171"/>
    <w:rsid w:val="00207608"/>
    <w:rsid w:val="00210E1A"/>
    <w:rsid w:val="002110B6"/>
    <w:rsid w:val="00214284"/>
    <w:rsid w:val="00215887"/>
    <w:rsid w:val="00223BA5"/>
    <w:rsid w:val="00227DCE"/>
    <w:rsid w:val="00230ABF"/>
    <w:rsid w:val="00234BA0"/>
    <w:rsid w:val="00237C3B"/>
    <w:rsid w:val="0024250C"/>
    <w:rsid w:val="00245E53"/>
    <w:rsid w:val="00246566"/>
    <w:rsid w:val="00250CD7"/>
    <w:rsid w:val="002546A8"/>
    <w:rsid w:val="00264FFF"/>
    <w:rsid w:val="00273D44"/>
    <w:rsid w:val="00281BB3"/>
    <w:rsid w:val="00284D2C"/>
    <w:rsid w:val="00293EBC"/>
    <w:rsid w:val="00297D15"/>
    <w:rsid w:val="002B2C2E"/>
    <w:rsid w:val="002B362D"/>
    <w:rsid w:val="002B3FFC"/>
    <w:rsid w:val="002B40C7"/>
    <w:rsid w:val="002B6424"/>
    <w:rsid w:val="002B7B35"/>
    <w:rsid w:val="002C2880"/>
    <w:rsid w:val="002C3833"/>
    <w:rsid w:val="002C6AF2"/>
    <w:rsid w:val="002D05F6"/>
    <w:rsid w:val="002D4A17"/>
    <w:rsid w:val="002E10C0"/>
    <w:rsid w:val="003060F1"/>
    <w:rsid w:val="00313161"/>
    <w:rsid w:val="00324644"/>
    <w:rsid w:val="003310FA"/>
    <w:rsid w:val="00331690"/>
    <w:rsid w:val="00350190"/>
    <w:rsid w:val="003535E0"/>
    <w:rsid w:val="00361B08"/>
    <w:rsid w:val="003630ED"/>
    <w:rsid w:val="00364E12"/>
    <w:rsid w:val="0037651E"/>
    <w:rsid w:val="00383DCF"/>
    <w:rsid w:val="003847D8"/>
    <w:rsid w:val="00386039"/>
    <w:rsid w:val="0038672A"/>
    <w:rsid w:val="003A02F8"/>
    <w:rsid w:val="003B53F1"/>
    <w:rsid w:val="003B734C"/>
    <w:rsid w:val="003D3A2A"/>
    <w:rsid w:val="003D3F8F"/>
    <w:rsid w:val="003D4704"/>
    <w:rsid w:val="003E13B2"/>
    <w:rsid w:val="003E30FC"/>
    <w:rsid w:val="003E3830"/>
    <w:rsid w:val="003E65D7"/>
    <w:rsid w:val="00401686"/>
    <w:rsid w:val="00413528"/>
    <w:rsid w:val="00417FD6"/>
    <w:rsid w:val="00422C17"/>
    <w:rsid w:val="004236B8"/>
    <w:rsid w:val="004304A2"/>
    <w:rsid w:val="00434009"/>
    <w:rsid w:val="00434A74"/>
    <w:rsid w:val="00436C47"/>
    <w:rsid w:val="00453B0C"/>
    <w:rsid w:val="00460A45"/>
    <w:rsid w:val="00464237"/>
    <w:rsid w:val="00465EBA"/>
    <w:rsid w:val="0048433E"/>
    <w:rsid w:val="00493899"/>
    <w:rsid w:val="004949B7"/>
    <w:rsid w:val="00495CBE"/>
    <w:rsid w:val="00497EDD"/>
    <w:rsid w:val="004A254B"/>
    <w:rsid w:val="004A41E1"/>
    <w:rsid w:val="004A71BD"/>
    <w:rsid w:val="004B17A8"/>
    <w:rsid w:val="004B53CD"/>
    <w:rsid w:val="004B5C60"/>
    <w:rsid w:val="004C0AB3"/>
    <w:rsid w:val="004C5F45"/>
    <w:rsid w:val="004D040D"/>
    <w:rsid w:val="004E015C"/>
    <w:rsid w:val="004F1C69"/>
    <w:rsid w:val="004F277D"/>
    <w:rsid w:val="004F59F1"/>
    <w:rsid w:val="0051023A"/>
    <w:rsid w:val="00515313"/>
    <w:rsid w:val="00516FCB"/>
    <w:rsid w:val="00520A62"/>
    <w:rsid w:val="00520C09"/>
    <w:rsid w:val="00536FAB"/>
    <w:rsid w:val="00547CA8"/>
    <w:rsid w:val="005717F3"/>
    <w:rsid w:val="00573ECE"/>
    <w:rsid w:val="00575E4C"/>
    <w:rsid w:val="0057772F"/>
    <w:rsid w:val="00581A08"/>
    <w:rsid w:val="00590706"/>
    <w:rsid w:val="00591862"/>
    <w:rsid w:val="00592E88"/>
    <w:rsid w:val="005A06FA"/>
    <w:rsid w:val="005A1DA1"/>
    <w:rsid w:val="005A59BB"/>
    <w:rsid w:val="005B0DB9"/>
    <w:rsid w:val="005B38A0"/>
    <w:rsid w:val="005C6398"/>
    <w:rsid w:val="005C76E9"/>
    <w:rsid w:val="005D17D0"/>
    <w:rsid w:val="005E07BE"/>
    <w:rsid w:val="005E348F"/>
    <w:rsid w:val="005E5261"/>
    <w:rsid w:val="005E7690"/>
    <w:rsid w:val="005E7C89"/>
    <w:rsid w:val="005F0158"/>
    <w:rsid w:val="005F17BB"/>
    <w:rsid w:val="005F1E2A"/>
    <w:rsid w:val="006039D9"/>
    <w:rsid w:val="0060691E"/>
    <w:rsid w:val="00607495"/>
    <w:rsid w:val="00610ED3"/>
    <w:rsid w:val="00616DA2"/>
    <w:rsid w:val="00621FC7"/>
    <w:rsid w:val="006369AF"/>
    <w:rsid w:val="0064065E"/>
    <w:rsid w:val="00661937"/>
    <w:rsid w:val="00665A7E"/>
    <w:rsid w:val="00665F4D"/>
    <w:rsid w:val="00675134"/>
    <w:rsid w:val="00682B20"/>
    <w:rsid w:val="00684683"/>
    <w:rsid w:val="006863BD"/>
    <w:rsid w:val="006873EA"/>
    <w:rsid w:val="006A2B62"/>
    <w:rsid w:val="006B2B6D"/>
    <w:rsid w:val="006B5770"/>
    <w:rsid w:val="006D16C9"/>
    <w:rsid w:val="006D587D"/>
    <w:rsid w:val="006E218D"/>
    <w:rsid w:val="006E23C4"/>
    <w:rsid w:val="006E4A02"/>
    <w:rsid w:val="006E741F"/>
    <w:rsid w:val="006F3E26"/>
    <w:rsid w:val="006F433A"/>
    <w:rsid w:val="006F560A"/>
    <w:rsid w:val="00706C0D"/>
    <w:rsid w:val="0070738B"/>
    <w:rsid w:val="00707C53"/>
    <w:rsid w:val="00715042"/>
    <w:rsid w:val="00721B53"/>
    <w:rsid w:val="00727AB7"/>
    <w:rsid w:val="00730544"/>
    <w:rsid w:val="00731354"/>
    <w:rsid w:val="00732B6C"/>
    <w:rsid w:val="00733B40"/>
    <w:rsid w:val="00733CDE"/>
    <w:rsid w:val="00735A7B"/>
    <w:rsid w:val="007414B5"/>
    <w:rsid w:val="00747C54"/>
    <w:rsid w:val="00747DAD"/>
    <w:rsid w:val="00752AC7"/>
    <w:rsid w:val="00756D66"/>
    <w:rsid w:val="007752EA"/>
    <w:rsid w:val="0077620C"/>
    <w:rsid w:val="00780D85"/>
    <w:rsid w:val="007824A7"/>
    <w:rsid w:val="00794CB8"/>
    <w:rsid w:val="007A053D"/>
    <w:rsid w:val="007A143F"/>
    <w:rsid w:val="007A3645"/>
    <w:rsid w:val="007B4FE6"/>
    <w:rsid w:val="007B596D"/>
    <w:rsid w:val="007C4D26"/>
    <w:rsid w:val="007C54DE"/>
    <w:rsid w:val="007C7AE2"/>
    <w:rsid w:val="007D0739"/>
    <w:rsid w:val="007D4F49"/>
    <w:rsid w:val="007D6872"/>
    <w:rsid w:val="007E063F"/>
    <w:rsid w:val="007E6526"/>
    <w:rsid w:val="007E70E7"/>
    <w:rsid w:val="007E7D3A"/>
    <w:rsid w:val="007F2005"/>
    <w:rsid w:val="007F3C90"/>
    <w:rsid w:val="007F6481"/>
    <w:rsid w:val="0080179A"/>
    <w:rsid w:val="0081052D"/>
    <w:rsid w:val="0081090F"/>
    <w:rsid w:val="00810F98"/>
    <w:rsid w:val="008140EC"/>
    <w:rsid w:val="00816B8E"/>
    <w:rsid w:val="008208FD"/>
    <w:rsid w:val="00821B03"/>
    <w:rsid w:val="0082635E"/>
    <w:rsid w:val="0084224C"/>
    <w:rsid w:val="008449FF"/>
    <w:rsid w:val="00844DB7"/>
    <w:rsid w:val="008503BE"/>
    <w:rsid w:val="00851022"/>
    <w:rsid w:val="008603E3"/>
    <w:rsid w:val="00866418"/>
    <w:rsid w:val="00866F5B"/>
    <w:rsid w:val="00875477"/>
    <w:rsid w:val="0088002E"/>
    <w:rsid w:val="00883772"/>
    <w:rsid w:val="0088477D"/>
    <w:rsid w:val="0089678C"/>
    <w:rsid w:val="008A6048"/>
    <w:rsid w:val="008A6569"/>
    <w:rsid w:val="008A7D75"/>
    <w:rsid w:val="008C0B15"/>
    <w:rsid w:val="008C297E"/>
    <w:rsid w:val="008C37A2"/>
    <w:rsid w:val="008C4A74"/>
    <w:rsid w:val="008D6286"/>
    <w:rsid w:val="008E0A6C"/>
    <w:rsid w:val="00902ADD"/>
    <w:rsid w:val="00906FD5"/>
    <w:rsid w:val="009108F3"/>
    <w:rsid w:val="00915739"/>
    <w:rsid w:val="00921AD8"/>
    <w:rsid w:val="0092385B"/>
    <w:rsid w:val="00935B1F"/>
    <w:rsid w:val="009415D8"/>
    <w:rsid w:val="00942118"/>
    <w:rsid w:val="00975B5E"/>
    <w:rsid w:val="00983B21"/>
    <w:rsid w:val="00984D79"/>
    <w:rsid w:val="00987EB8"/>
    <w:rsid w:val="00992C36"/>
    <w:rsid w:val="00996CE5"/>
    <w:rsid w:val="00997A81"/>
    <w:rsid w:val="009A5B5D"/>
    <w:rsid w:val="009B3509"/>
    <w:rsid w:val="009C506B"/>
    <w:rsid w:val="009C55F6"/>
    <w:rsid w:val="009C5CDB"/>
    <w:rsid w:val="009C60DB"/>
    <w:rsid w:val="009D0D89"/>
    <w:rsid w:val="009D2381"/>
    <w:rsid w:val="009D7DE6"/>
    <w:rsid w:val="009E3418"/>
    <w:rsid w:val="009E3B9B"/>
    <w:rsid w:val="009E73C4"/>
    <w:rsid w:val="009F52AA"/>
    <w:rsid w:val="00A011B2"/>
    <w:rsid w:val="00A01BAF"/>
    <w:rsid w:val="00A03A1C"/>
    <w:rsid w:val="00A104A9"/>
    <w:rsid w:val="00A12EB5"/>
    <w:rsid w:val="00A207A6"/>
    <w:rsid w:val="00A2222D"/>
    <w:rsid w:val="00A24A57"/>
    <w:rsid w:val="00A45972"/>
    <w:rsid w:val="00A469BD"/>
    <w:rsid w:val="00A46FD8"/>
    <w:rsid w:val="00A56EDB"/>
    <w:rsid w:val="00A56FE0"/>
    <w:rsid w:val="00A70AD6"/>
    <w:rsid w:val="00A73C61"/>
    <w:rsid w:val="00A73FC4"/>
    <w:rsid w:val="00A82E17"/>
    <w:rsid w:val="00A85803"/>
    <w:rsid w:val="00A86171"/>
    <w:rsid w:val="00A90592"/>
    <w:rsid w:val="00A90E8C"/>
    <w:rsid w:val="00A9106F"/>
    <w:rsid w:val="00A92A60"/>
    <w:rsid w:val="00AA1C5E"/>
    <w:rsid w:val="00AA6714"/>
    <w:rsid w:val="00AC3CB5"/>
    <w:rsid w:val="00AD1FA0"/>
    <w:rsid w:val="00AD248A"/>
    <w:rsid w:val="00AD397F"/>
    <w:rsid w:val="00AD3E08"/>
    <w:rsid w:val="00AD6476"/>
    <w:rsid w:val="00AE395C"/>
    <w:rsid w:val="00B03840"/>
    <w:rsid w:val="00B04083"/>
    <w:rsid w:val="00B1048F"/>
    <w:rsid w:val="00B14918"/>
    <w:rsid w:val="00B220C5"/>
    <w:rsid w:val="00B24918"/>
    <w:rsid w:val="00B326B9"/>
    <w:rsid w:val="00B40063"/>
    <w:rsid w:val="00B41BAF"/>
    <w:rsid w:val="00B474CA"/>
    <w:rsid w:val="00B50361"/>
    <w:rsid w:val="00B50374"/>
    <w:rsid w:val="00B611F8"/>
    <w:rsid w:val="00B65B95"/>
    <w:rsid w:val="00B667CD"/>
    <w:rsid w:val="00B67B95"/>
    <w:rsid w:val="00B702E7"/>
    <w:rsid w:val="00B844FA"/>
    <w:rsid w:val="00B86FD0"/>
    <w:rsid w:val="00B877C3"/>
    <w:rsid w:val="00B94CBD"/>
    <w:rsid w:val="00BA1D4D"/>
    <w:rsid w:val="00BA3F7C"/>
    <w:rsid w:val="00BA68EF"/>
    <w:rsid w:val="00BA7A39"/>
    <w:rsid w:val="00BB05FB"/>
    <w:rsid w:val="00BB08A7"/>
    <w:rsid w:val="00BB24F7"/>
    <w:rsid w:val="00BB5202"/>
    <w:rsid w:val="00BC057E"/>
    <w:rsid w:val="00BC5E75"/>
    <w:rsid w:val="00BD09EB"/>
    <w:rsid w:val="00BD18AF"/>
    <w:rsid w:val="00BD49A3"/>
    <w:rsid w:val="00BE79D6"/>
    <w:rsid w:val="00BF1345"/>
    <w:rsid w:val="00BF28A0"/>
    <w:rsid w:val="00BF59EB"/>
    <w:rsid w:val="00C005E0"/>
    <w:rsid w:val="00C07E22"/>
    <w:rsid w:val="00C146F4"/>
    <w:rsid w:val="00C1491C"/>
    <w:rsid w:val="00C17701"/>
    <w:rsid w:val="00C2077F"/>
    <w:rsid w:val="00C216C4"/>
    <w:rsid w:val="00C22651"/>
    <w:rsid w:val="00C26138"/>
    <w:rsid w:val="00C30309"/>
    <w:rsid w:val="00C36B53"/>
    <w:rsid w:val="00C36BEB"/>
    <w:rsid w:val="00C4143E"/>
    <w:rsid w:val="00C50AD1"/>
    <w:rsid w:val="00C62635"/>
    <w:rsid w:val="00C63335"/>
    <w:rsid w:val="00C658AB"/>
    <w:rsid w:val="00C65DE6"/>
    <w:rsid w:val="00C66417"/>
    <w:rsid w:val="00C670D5"/>
    <w:rsid w:val="00C704DC"/>
    <w:rsid w:val="00C813C4"/>
    <w:rsid w:val="00C82CAE"/>
    <w:rsid w:val="00C91056"/>
    <w:rsid w:val="00C92EFE"/>
    <w:rsid w:val="00C95C55"/>
    <w:rsid w:val="00C9742C"/>
    <w:rsid w:val="00CB125E"/>
    <w:rsid w:val="00CB2628"/>
    <w:rsid w:val="00CB5A35"/>
    <w:rsid w:val="00CB67D6"/>
    <w:rsid w:val="00CB7189"/>
    <w:rsid w:val="00CC1E3C"/>
    <w:rsid w:val="00CC36DA"/>
    <w:rsid w:val="00CC4578"/>
    <w:rsid w:val="00CC5160"/>
    <w:rsid w:val="00CD0C8B"/>
    <w:rsid w:val="00CD46ED"/>
    <w:rsid w:val="00CD5A89"/>
    <w:rsid w:val="00CD72DC"/>
    <w:rsid w:val="00CE0484"/>
    <w:rsid w:val="00CE12CD"/>
    <w:rsid w:val="00CF7943"/>
    <w:rsid w:val="00D01CC1"/>
    <w:rsid w:val="00D024C4"/>
    <w:rsid w:val="00D0274B"/>
    <w:rsid w:val="00D04154"/>
    <w:rsid w:val="00D073DE"/>
    <w:rsid w:val="00D14ABA"/>
    <w:rsid w:val="00D15EB9"/>
    <w:rsid w:val="00D21F42"/>
    <w:rsid w:val="00D257B6"/>
    <w:rsid w:val="00D31F2E"/>
    <w:rsid w:val="00D4066A"/>
    <w:rsid w:val="00D47394"/>
    <w:rsid w:val="00D518BD"/>
    <w:rsid w:val="00D5686D"/>
    <w:rsid w:val="00D63B52"/>
    <w:rsid w:val="00D67585"/>
    <w:rsid w:val="00D71052"/>
    <w:rsid w:val="00D77611"/>
    <w:rsid w:val="00D77767"/>
    <w:rsid w:val="00D86275"/>
    <w:rsid w:val="00D9174A"/>
    <w:rsid w:val="00D95FBD"/>
    <w:rsid w:val="00D96289"/>
    <w:rsid w:val="00DA5FB2"/>
    <w:rsid w:val="00DB5294"/>
    <w:rsid w:val="00DC010B"/>
    <w:rsid w:val="00DC7F0F"/>
    <w:rsid w:val="00DD07B1"/>
    <w:rsid w:val="00DD20F7"/>
    <w:rsid w:val="00DD76CA"/>
    <w:rsid w:val="00DE1879"/>
    <w:rsid w:val="00DE5AE3"/>
    <w:rsid w:val="00DE7E35"/>
    <w:rsid w:val="00DF7892"/>
    <w:rsid w:val="00E0290D"/>
    <w:rsid w:val="00E11AE1"/>
    <w:rsid w:val="00E12297"/>
    <w:rsid w:val="00E15718"/>
    <w:rsid w:val="00E1593C"/>
    <w:rsid w:val="00E23F6E"/>
    <w:rsid w:val="00E24C62"/>
    <w:rsid w:val="00E35532"/>
    <w:rsid w:val="00E36A55"/>
    <w:rsid w:val="00E37A77"/>
    <w:rsid w:val="00E44903"/>
    <w:rsid w:val="00E45C44"/>
    <w:rsid w:val="00E477C2"/>
    <w:rsid w:val="00E55EA4"/>
    <w:rsid w:val="00E678B4"/>
    <w:rsid w:val="00E67B72"/>
    <w:rsid w:val="00E80AE2"/>
    <w:rsid w:val="00E83E5B"/>
    <w:rsid w:val="00E907C6"/>
    <w:rsid w:val="00E946C3"/>
    <w:rsid w:val="00EA2056"/>
    <w:rsid w:val="00EA5EC3"/>
    <w:rsid w:val="00EB19C4"/>
    <w:rsid w:val="00EC43BD"/>
    <w:rsid w:val="00EC59D8"/>
    <w:rsid w:val="00ED02C9"/>
    <w:rsid w:val="00ED28B3"/>
    <w:rsid w:val="00ED43F6"/>
    <w:rsid w:val="00ED4971"/>
    <w:rsid w:val="00EE1922"/>
    <w:rsid w:val="00EE1C73"/>
    <w:rsid w:val="00EE47B6"/>
    <w:rsid w:val="00EF4077"/>
    <w:rsid w:val="00F02585"/>
    <w:rsid w:val="00F03C4F"/>
    <w:rsid w:val="00F10A27"/>
    <w:rsid w:val="00F14263"/>
    <w:rsid w:val="00F14285"/>
    <w:rsid w:val="00F17333"/>
    <w:rsid w:val="00F249D5"/>
    <w:rsid w:val="00F24B6D"/>
    <w:rsid w:val="00F341DE"/>
    <w:rsid w:val="00F41B0B"/>
    <w:rsid w:val="00F4658F"/>
    <w:rsid w:val="00F46BD2"/>
    <w:rsid w:val="00F7101A"/>
    <w:rsid w:val="00F7188E"/>
    <w:rsid w:val="00F7351D"/>
    <w:rsid w:val="00F74E8A"/>
    <w:rsid w:val="00F8375E"/>
    <w:rsid w:val="00F83D2C"/>
    <w:rsid w:val="00F8744C"/>
    <w:rsid w:val="00F92CD8"/>
    <w:rsid w:val="00F93782"/>
    <w:rsid w:val="00F93BE6"/>
    <w:rsid w:val="00F972E4"/>
    <w:rsid w:val="00FA4FDC"/>
    <w:rsid w:val="00FA63BD"/>
    <w:rsid w:val="00FB6AE9"/>
    <w:rsid w:val="00FC1D50"/>
    <w:rsid w:val="00FC2EA6"/>
    <w:rsid w:val="00FC4A52"/>
    <w:rsid w:val="00FC516E"/>
    <w:rsid w:val="00FD487B"/>
    <w:rsid w:val="00FE5847"/>
    <w:rsid w:val="00FE639F"/>
    <w:rsid w:val="00FF53F7"/>
    <w:rsid w:val="00FF5BC9"/>
    <w:rsid w:val="00FF6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C74EFAE"/>
  <w15:chartTrackingRefBased/>
  <w15:docId w15:val="{1AE4A2B6-7A36-4B91-AD81-F9E00CB49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5B1F"/>
    <w:pPr>
      <w:widowControl w:val="0"/>
      <w:wordWrap w:val="0"/>
      <w:autoSpaceDE w:val="0"/>
      <w:autoSpaceDN w:val="0"/>
      <w:adjustRightInd w:val="0"/>
      <w:spacing w:line="320" w:lineRule="atLeast"/>
      <w:jc w:val="both"/>
    </w:pPr>
    <w:rPr>
      <w:rFonts w:ascii="MS Mincho" w:hAnsi="Times New Roman"/>
      <w:sz w:val="21"/>
      <w:szCs w:val="21"/>
    </w:rPr>
  </w:style>
  <w:style w:type="paragraph" w:styleId="2">
    <w:name w:val="heading 2"/>
    <w:basedOn w:val="a"/>
    <w:next w:val="a"/>
    <w:link w:val="2Char"/>
    <w:uiPriority w:val="9"/>
    <w:unhideWhenUsed/>
    <w:qFormat/>
    <w:rsid w:val="00883772"/>
    <w:pPr>
      <w:keepNext/>
      <w:outlineLvl w:val="1"/>
    </w:pPr>
    <w:rPr>
      <w:rFonts w:ascii="Yu Gothic Light" w:eastAsia="Yu Gothic Light" w:hAnsi="Yu Gothic Light"/>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E907C6"/>
    <w:rPr>
      <w:rFonts w:ascii="Arial" w:eastAsia="MS Gothic" w:hAnsi="Arial"/>
      <w:sz w:val="18"/>
      <w:szCs w:val="18"/>
    </w:rPr>
  </w:style>
  <w:style w:type="character" w:styleId="a4">
    <w:name w:val="annotation reference"/>
    <w:semiHidden/>
    <w:rsid w:val="00313161"/>
    <w:rPr>
      <w:sz w:val="18"/>
      <w:szCs w:val="18"/>
    </w:rPr>
  </w:style>
  <w:style w:type="paragraph" w:styleId="a5">
    <w:name w:val="annotation text"/>
    <w:basedOn w:val="a"/>
    <w:semiHidden/>
    <w:rsid w:val="00313161"/>
    <w:pPr>
      <w:jc w:val="left"/>
    </w:pPr>
  </w:style>
  <w:style w:type="paragraph" w:styleId="a6">
    <w:name w:val="annotation subject"/>
    <w:basedOn w:val="a5"/>
    <w:next w:val="a5"/>
    <w:semiHidden/>
    <w:rsid w:val="00313161"/>
    <w:rPr>
      <w:b/>
      <w:bCs/>
    </w:rPr>
  </w:style>
  <w:style w:type="paragraph" w:styleId="a7">
    <w:name w:val="header"/>
    <w:basedOn w:val="a"/>
    <w:link w:val="Char"/>
    <w:uiPriority w:val="99"/>
    <w:unhideWhenUsed/>
    <w:rsid w:val="000B7C78"/>
    <w:pPr>
      <w:tabs>
        <w:tab w:val="center" w:pos="4252"/>
        <w:tab w:val="right" w:pos="8504"/>
      </w:tabs>
      <w:snapToGrid w:val="0"/>
    </w:pPr>
  </w:style>
  <w:style w:type="character" w:customStyle="1" w:styleId="Char">
    <w:name w:val="머리글 Char"/>
    <w:link w:val="a7"/>
    <w:uiPriority w:val="99"/>
    <w:rsid w:val="000B7C78"/>
    <w:rPr>
      <w:rFonts w:ascii="MS Mincho" w:hAnsi="Times New Roman"/>
      <w:sz w:val="21"/>
      <w:szCs w:val="21"/>
    </w:rPr>
  </w:style>
  <w:style w:type="paragraph" w:styleId="a8">
    <w:name w:val="footer"/>
    <w:basedOn w:val="a"/>
    <w:link w:val="Char0"/>
    <w:uiPriority w:val="99"/>
    <w:unhideWhenUsed/>
    <w:rsid w:val="000B7C78"/>
    <w:pPr>
      <w:tabs>
        <w:tab w:val="center" w:pos="4252"/>
        <w:tab w:val="right" w:pos="8504"/>
      </w:tabs>
      <w:snapToGrid w:val="0"/>
    </w:pPr>
  </w:style>
  <w:style w:type="character" w:customStyle="1" w:styleId="Char0">
    <w:name w:val="바닥글 Char"/>
    <w:link w:val="a8"/>
    <w:uiPriority w:val="99"/>
    <w:rsid w:val="000B7C78"/>
    <w:rPr>
      <w:rFonts w:ascii="MS Mincho" w:hAnsi="Times New Roman"/>
      <w:sz w:val="21"/>
      <w:szCs w:val="21"/>
    </w:rPr>
  </w:style>
  <w:style w:type="paragraph" w:styleId="a9">
    <w:name w:val="Normal (Web)"/>
    <w:basedOn w:val="a"/>
    <w:uiPriority w:val="99"/>
    <w:semiHidden/>
    <w:unhideWhenUsed/>
    <w:rsid w:val="00073A95"/>
    <w:pPr>
      <w:widowControl/>
      <w:wordWrap/>
      <w:autoSpaceDE/>
      <w:autoSpaceDN/>
      <w:adjustRightInd/>
      <w:spacing w:before="100" w:beforeAutospacing="1" w:after="100" w:afterAutospacing="1" w:line="240" w:lineRule="auto"/>
      <w:jc w:val="left"/>
    </w:pPr>
    <w:rPr>
      <w:rFonts w:ascii="MS PGothic" w:eastAsia="MS PGothic" w:hAnsi="MS PGothic" w:cs="MS PGothic"/>
      <w:sz w:val="24"/>
      <w:szCs w:val="24"/>
    </w:rPr>
  </w:style>
  <w:style w:type="character" w:styleId="aa">
    <w:name w:val="Hyperlink"/>
    <w:uiPriority w:val="99"/>
    <w:unhideWhenUsed/>
    <w:rsid w:val="0005569D"/>
    <w:rPr>
      <w:color w:val="0563C1"/>
      <w:u w:val="single"/>
    </w:rPr>
  </w:style>
  <w:style w:type="character" w:styleId="ab">
    <w:name w:val="Unresolved Mention"/>
    <w:uiPriority w:val="99"/>
    <w:semiHidden/>
    <w:unhideWhenUsed/>
    <w:rsid w:val="0005569D"/>
    <w:rPr>
      <w:color w:val="605E5C"/>
      <w:shd w:val="clear" w:color="auto" w:fill="E1DFDD"/>
    </w:rPr>
  </w:style>
  <w:style w:type="character" w:customStyle="1" w:styleId="2Char">
    <w:name w:val="제목 2 Char"/>
    <w:link w:val="2"/>
    <w:uiPriority w:val="9"/>
    <w:rsid w:val="00883772"/>
    <w:rPr>
      <w:rFonts w:ascii="Yu Gothic Light" w:eastAsia="Yu Gothic Light" w:hAnsi="Yu Gothic Light" w:cs="Times New Roman"/>
      <w:sz w:val="21"/>
      <w:szCs w:val="21"/>
    </w:rPr>
  </w:style>
  <w:style w:type="paragraph" w:styleId="ac">
    <w:name w:val="Revision"/>
    <w:hidden/>
    <w:uiPriority w:val="99"/>
    <w:semiHidden/>
    <w:rsid w:val="00324644"/>
    <w:rPr>
      <w:rFonts w:ascii="MS Mincho" w:hAnsi="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25249">
      <w:bodyDiv w:val="1"/>
      <w:marLeft w:val="0"/>
      <w:marRight w:val="0"/>
      <w:marTop w:val="0"/>
      <w:marBottom w:val="0"/>
      <w:divBdr>
        <w:top w:val="none" w:sz="0" w:space="0" w:color="auto"/>
        <w:left w:val="none" w:sz="0" w:space="0" w:color="auto"/>
        <w:bottom w:val="none" w:sz="0" w:space="0" w:color="auto"/>
        <w:right w:val="none" w:sz="0" w:space="0" w:color="auto"/>
      </w:divBdr>
    </w:div>
    <w:div w:id="619067912">
      <w:bodyDiv w:val="1"/>
      <w:marLeft w:val="0"/>
      <w:marRight w:val="0"/>
      <w:marTop w:val="0"/>
      <w:marBottom w:val="0"/>
      <w:divBdr>
        <w:top w:val="none" w:sz="0" w:space="0" w:color="auto"/>
        <w:left w:val="none" w:sz="0" w:space="0" w:color="auto"/>
        <w:bottom w:val="none" w:sz="0" w:space="0" w:color="auto"/>
        <w:right w:val="none" w:sz="0" w:space="0" w:color="auto"/>
      </w:divBdr>
    </w:div>
    <w:div w:id="861941888">
      <w:bodyDiv w:val="1"/>
      <w:marLeft w:val="0"/>
      <w:marRight w:val="0"/>
      <w:marTop w:val="0"/>
      <w:marBottom w:val="0"/>
      <w:divBdr>
        <w:top w:val="none" w:sz="0" w:space="0" w:color="auto"/>
        <w:left w:val="none" w:sz="0" w:space="0" w:color="auto"/>
        <w:bottom w:val="none" w:sz="0" w:space="0" w:color="auto"/>
        <w:right w:val="none" w:sz="0" w:space="0" w:color="auto"/>
      </w:divBdr>
    </w:div>
    <w:div w:id="1299149507">
      <w:bodyDiv w:val="1"/>
      <w:marLeft w:val="0"/>
      <w:marRight w:val="0"/>
      <w:marTop w:val="0"/>
      <w:marBottom w:val="0"/>
      <w:divBdr>
        <w:top w:val="none" w:sz="0" w:space="0" w:color="auto"/>
        <w:left w:val="none" w:sz="0" w:space="0" w:color="auto"/>
        <w:bottom w:val="none" w:sz="0" w:space="0" w:color="auto"/>
        <w:right w:val="none" w:sz="0" w:space="0" w:color="auto"/>
      </w:divBdr>
    </w:div>
    <w:div w:id="1471678725">
      <w:bodyDiv w:val="1"/>
      <w:marLeft w:val="0"/>
      <w:marRight w:val="0"/>
      <w:marTop w:val="0"/>
      <w:marBottom w:val="0"/>
      <w:divBdr>
        <w:top w:val="none" w:sz="0" w:space="0" w:color="auto"/>
        <w:left w:val="none" w:sz="0" w:space="0" w:color="auto"/>
        <w:bottom w:val="none" w:sz="0" w:space="0" w:color="auto"/>
        <w:right w:val="none" w:sz="0" w:space="0" w:color="auto"/>
      </w:divBdr>
    </w:div>
    <w:div w:id="1681197998">
      <w:bodyDiv w:val="1"/>
      <w:marLeft w:val="0"/>
      <w:marRight w:val="0"/>
      <w:marTop w:val="0"/>
      <w:marBottom w:val="0"/>
      <w:divBdr>
        <w:top w:val="none" w:sz="0" w:space="0" w:color="auto"/>
        <w:left w:val="none" w:sz="0" w:space="0" w:color="auto"/>
        <w:bottom w:val="none" w:sz="0" w:space="0" w:color="auto"/>
        <w:right w:val="none" w:sz="0" w:space="0" w:color="auto"/>
      </w:divBdr>
    </w:div>
    <w:div w:id="200299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9dbf8a69-144b-46c6-90bb-1424873ff64d"/>
    <lcf76f155ced4ddcb4097134ff3c332f xmlns="fc494b89-c462-488b-9efc-917fa9d2b480">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ドキュメント" ma:contentTypeID="0x0101002151F289DA51BE4998A0A7601F7BFC4F" ma:contentTypeVersion="14" ma:contentTypeDescription="新しいドキュメントを作成します。" ma:contentTypeScope="" ma:versionID="1d6acec14ecfd6f7d7474479d983a524">
  <xsd:schema xmlns:xsd="http://www.w3.org/2001/XMLSchema" xmlns:xs="http://www.w3.org/2001/XMLSchema" xmlns:p="http://schemas.microsoft.com/office/2006/metadata/properties" xmlns:ns2="fc494b89-c462-488b-9efc-917fa9d2b480" xmlns:ns3="9dbf8a69-144b-46c6-90bb-1424873ff64d" targetNamespace="http://schemas.microsoft.com/office/2006/metadata/properties" ma:root="true" ma:fieldsID="1ba8b479b55d8201e581d2e445a5be9f" ns2:_="" ns3:_="">
    <xsd:import namespace="fc494b89-c462-488b-9efc-917fa9d2b480"/>
    <xsd:import namespace="9dbf8a69-144b-46c6-90bb-1424873ff64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94b89-c462-488b-9efc-917fa9d2b4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画像タグ" ma:readOnly="false" ma:fieldId="{5cf76f15-5ced-4ddc-b409-7134ff3c332f}" ma:taxonomyMulti="true" ma:sspId="82e59f3c-7e03-4030-9e52-ff95c50e718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dbf8a69-144b-46c6-90bb-1424873ff64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cea308-62d0-4097-947b-2e30affbd26e}" ma:internalName="TaxCatchAll" ma:showField="CatchAllData" ma:web="9dbf8a69-144b-46c6-90bb-1424873ff6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F7E505-CA6B-48BB-97E0-44BE0782C553}">
  <ds:schemaRefs>
    <ds:schemaRef ds:uri="http://schemas.microsoft.com/office/2006/metadata/longProperties"/>
  </ds:schemaRefs>
</ds:datastoreItem>
</file>

<file path=customXml/itemProps2.xml><?xml version="1.0" encoding="utf-8"?>
<ds:datastoreItem xmlns:ds="http://schemas.openxmlformats.org/officeDocument/2006/customXml" ds:itemID="{D141358B-DFD7-4C17-A4E8-54A5B00E5252}">
  <ds:schemaRefs>
    <ds:schemaRef ds:uri="http://schemas.microsoft.com/office/2006/metadata/properties"/>
    <ds:schemaRef ds:uri="http://schemas.microsoft.com/office/infopath/2007/PartnerControls"/>
    <ds:schemaRef ds:uri="9dbf8a69-144b-46c6-90bb-1424873ff64d"/>
    <ds:schemaRef ds:uri="fc494b89-c462-488b-9efc-917fa9d2b480"/>
  </ds:schemaRefs>
</ds:datastoreItem>
</file>

<file path=customXml/itemProps3.xml><?xml version="1.0" encoding="utf-8"?>
<ds:datastoreItem xmlns:ds="http://schemas.openxmlformats.org/officeDocument/2006/customXml" ds:itemID="{374471FF-5875-41B6-8C67-50B916721107}">
  <ds:schemaRefs>
    <ds:schemaRef ds:uri="http://schemas.openxmlformats.org/officeDocument/2006/bibliography"/>
  </ds:schemaRefs>
</ds:datastoreItem>
</file>

<file path=customXml/itemProps4.xml><?xml version="1.0" encoding="utf-8"?>
<ds:datastoreItem xmlns:ds="http://schemas.openxmlformats.org/officeDocument/2006/customXml" ds:itemID="{9DB0D989-D8F5-4836-ACE2-38DC212305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94b89-c462-488b-9efc-917fa9d2b480"/>
    <ds:schemaRef ds:uri="9dbf8a69-144b-46c6-90bb-1424873ff6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837E511-FDD8-458D-9E57-4B4E71835F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18</Pages>
  <Words>2434</Words>
  <Characters>13874</Characters>
  <Application>Microsoft Office Word</Application>
  <DocSecurity>0</DocSecurity>
  <Lines>115</Lines>
  <Paragraphs>32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○○業務委託契約書（製作）</vt:lpstr>
      <vt:lpstr>○○業務委託契約書（製作）</vt:lpstr>
    </vt:vector>
  </TitlesOfParts>
  <Company>tokyometro</Company>
  <LinksUpToDate>false</LinksUpToDate>
  <CharactersWithSpaces>16276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○○業務委託契約書（製作）</dc:title>
  <dc:subject/>
  <dc:creator>後藤悠紀子</dc:creator>
  <cp:keywords/>
  <cp:lastModifiedBy>Kibin Shin</cp:lastModifiedBy>
  <cp:revision>4</cp:revision>
  <cp:lastPrinted>2008-10-02T05:36:00Z</cp:lastPrinted>
  <dcterms:created xsi:type="dcterms:W3CDTF">2025-06-16T15:53:00Z</dcterms:created>
  <dcterms:modified xsi:type="dcterms:W3CDTF">2025-07-29T04:26:00Z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後藤悠紀子</vt:lpwstr>
  </property>
  <property fmtid="{D5CDD505-2E9C-101B-9397-08002B2CF9AE}" pid="3" name="Title">
    <vt:lpwstr>○○業務委託契約書（製作）</vt:lpwstr>
  </property>
  <property fmtid="{D5CDD505-2E9C-101B-9397-08002B2CF9AE}" pid="4" name="Order">
    <vt:lpwstr>59400.0000000000</vt:lpwstr>
  </property>
  <property fmtid="{D5CDD505-2E9C-101B-9397-08002B2CF9AE}" pid="5" name="display_urn:schemas-microsoft-com:office:office#Author">
    <vt:lpwstr>後藤悠紀子</vt:lpwstr>
  </property>
</Properties>
</file>